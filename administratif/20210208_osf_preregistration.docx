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DFE11" w14:textId="77777777" w:rsidR="0063496B" w:rsidRPr="00212BEF" w:rsidRDefault="0063496B" w:rsidP="0063496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Project METATRACE: Metacognition and line tracing task</w:t>
      </w:r>
    </w:p>
    <w:p w14:paraId="6188A652" w14:textId="2F9F8D59" w:rsidR="0063496B" w:rsidRPr="00212BEF" w:rsidRDefault="0063496B" w:rsidP="0063496B">
      <w:pPr>
        <w:spacing w:after="0" w:line="240" w:lineRule="auto"/>
        <w:jc w:val="center"/>
        <w:rPr>
          <w:rFonts w:ascii="Times New Roman" w:eastAsia="Times New Roman" w:hAnsi="Times New Roman" w:cs="Times New Roman"/>
          <w:sz w:val="28"/>
          <w:szCs w:val="28"/>
          <w:lang w:val="en-US" w:eastAsia="fr-FR"/>
        </w:rPr>
      </w:pPr>
      <w:r w:rsidRPr="00212BEF">
        <w:rPr>
          <w:rFonts w:ascii="Times New Roman" w:eastAsia="Times New Roman" w:hAnsi="Times New Roman" w:cs="Times New Roman"/>
          <w:sz w:val="28"/>
          <w:szCs w:val="28"/>
          <w:lang w:val="en-US" w:eastAsia="fr-FR"/>
        </w:rPr>
        <w:t>P</w:t>
      </w:r>
      <w:r w:rsidR="004C2713">
        <w:rPr>
          <w:rFonts w:ascii="Times New Roman" w:eastAsia="Times New Roman" w:hAnsi="Times New Roman" w:cs="Times New Roman"/>
          <w:sz w:val="28"/>
          <w:szCs w:val="28"/>
          <w:lang w:val="en-US" w:eastAsia="fr-FR"/>
        </w:rPr>
        <w:t>ilot study</w:t>
      </w:r>
      <w:bookmarkStart w:id="0" w:name="_GoBack"/>
      <w:bookmarkEnd w:id="0"/>
      <w:r w:rsidRPr="00212BEF">
        <w:rPr>
          <w:rFonts w:ascii="Times New Roman" w:eastAsia="Times New Roman" w:hAnsi="Times New Roman" w:cs="Times New Roman"/>
          <w:sz w:val="28"/>
          <w:szCs w:val="28"/>
          <w:lang w:val="en-US" w:eastAsia="fr-FR"/>
        </w:rPr>
        <w:t>: feasibility of</w:t>
      </w:r>
      <w:r w:rsidR="00A85938" w:rsidRPr="00212BEF">
        <w:rPr>
          <w:rFonts w:ascii="Times New Roman" w:eastAsia="Times New Roman" w:hAnsi="Times New Roman" w:cs="Times New Roman"/>
          <w:sz w:val="28"/>
          <w:szCs w:val="28"/>
          <w:lang w:val="en-US" w:eastAsia="fr-FR"/>
        </w:rPr>
        <w:t xml:space="preserve"> the</w:t>
      </w:r>
      <w:r w:rsidRPr="00212BEF">
        <w:rPr>
          <w:rFonts w:ascii="Times New Roman" w:eastAsia="Times New Roman" w:hAnsi="Times New Roman" w:cs="Times New Roman"/>
          <w:sz w:val="28"/>
          <w:szCs w:val="28"/>
          <w:lang w:val="en-US" w:eastAsia="fr-FR"/>
        </w:rPr>
        <w:t xml:space="preserve"> task</w:t>
      </w:r>
    </w:p>
    <w:p w14:paraId="526170F4"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7F372052" w14:textId="77777777" w:rsidR="0063496B" w:rsidRPr="00212BEF" w:rsidRDefault="000F1BD7"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Final version</w:t>
      </w:r>
      <w:r w:rsidR="0063496B" w:rsidRPr="00212BEF">
        <w:rPr>
          <w:rFonts w:ascii="Times New Roman" w:eastAsia="Times New Roman" w:hAnsi="Times New Roman" w:cs="Times New Roman"/>
          <w:lang w:val="en-US" w:eastAsia="fr-FR"/>
        </w:rPr>
        <w:t>: 08/02/2021</w:t>
      </w:r>
    </w:p>
    <w:p w14:paraId="00DFE846" w14:textId="77777777" w:rsidR="0024671C" w:rsidRPr="00212BEF" w:rsidRDefault="0024671C" w:rsidP="0063496B">
      <w:pPr>
        <w:spacing w:after="0" w:line="240" w:lineRule="auto"/>
        <w:rPr>
          <w:rFonts w:ascii="Times New Roman" w:eastAsia="Times New Roman" w:hAnsi="Times New Roman" w:cs="Times New Roman"/>
          <w:lang w:val="en-US" w:eastAsia="fr-FR"/>
        </w:rPr>
      </w:pPr>
    </w:p>
    <w:p w14:paraId="28DE69EC"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779247D1" w14:textId="77777777" w:rsidR="0063496B" w:rsidRPr="00212BEF" w:rsidRDefault="0063496B"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Registration Metadata</w:t>
      </w:r>
    </w:p>
    <w:p w14:paraId="41DA1466"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shd w:val="clear" w:color="auto" w:fill="FFFFFF"/>
          <w:lang w:val="en-US" w:eastAsia="fr-FR"/>
        </w:rPr>
        <w:t>Title</w:t>
      </w:r>
    </w:p>
    <w:p w14:paraId="664D6BD6" w14:textId="77777777" w:rsidR="0060117B" w:rsidRPr="00212BEF" w:rsidRDefault="0060117B" w:rsidP="0060117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Metacognition and line tracing task.</w:t>
      </w:r>
    </w:p>
    <w:p w14:paraId="432EE854"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Description</w:t>
      </w:r>
    </w:p>
    <w:p w14:paraId="7993B475" w14:textId="521A679E" w:rsidR="00A85938" w:rsidRPr="00A85938"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 xml:space="preserve">This is a </w:t>
      </w:r>
      <w:r w:rsidR="001532F7">
        <w:rPr>
          <w:rFonts w:ascii="Times New Roman" w:eastAsia="Times New Roman" w:hAnsi="Times New Roman" w:cs="Times New Roman"/>
          <w:color w:val="000000" w:themeColor="text1"/>
          <w:lang w:val="en-US" w:eastAsia="fr-FR"/>
        </w:rPr>
        <w:t>pilot study</w:t>
      </w:r>
      <w:r w:rsidRPr="00A85938">
        <w:rPr>
          <w:rFonts w:ascii="Times New Roman" w:eastAsia="Times New Roman" w:hAnsi="Times New Roman" w:cs="Times New Roman"/>
          <w:color w:val="000000" w:themeColor="text1"/>
          <w:lang w:val="en-US" w:eastAsia="fr-FR"/>
        </w:rPr>
        <w:t xml:space="preserve">: we want to check the feasibility of the task (is it too easy, too difficult...) </w:t>
      </w:r>
      <w:r w:rsidR="00684789">
        <w:rPr>
          <w:rFonts w:ascii="Times New Roman" w:eastAsia="Times New Roman" w:hAnsi="Times New Roman" w:cs="Times New Roman"/>
          <w:color w:val="000000" w:themeColor="text1"/>
          <w:lang w:val="en-US" w:eastAsia="fr-FR"/>
        </w:rPr>
        <w:t xml:space="preserve">and the relevance of our stimuli </w:t>
      </w:r>
      <w:r w:rsidRPr="00A85938">
        <w:rPr>
          <w:rFonts w:ascii="Times New Roman" w:eastAsia="Times New Roman" w:hAnsi="Times New Roman" w:cs="Times New Roman"/>
          <w:color w:val="000000" w:themeColor="text1"/>
          <w:lang w:val="en-US" w:eastAsia="fr-FR"/>
        </w:rPr>
        <w:t>before starting an experiment.</w:t>
      </w:r>
    </w:p>
    <w:p w14:paraId="327ED375" w14:textId="31B4D9A0" w:rsidR="00A85938" w:rsidRPr="00A85938"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In this online task, participants will have to trace a figure with their mouse (line tracing task). In each trial, they will see two rectangular panels</w:t>
      </w:r>
      <w:r w:rsidR="00212BEF">
        <w:rPr>
          <w:rFonts w:ascii="Times New Roman" w:eastAsia="Times New Roman" w:hAnsi="Times New Roman" w:cs="Times New Roman"/>
          <w:color w:val="000000" w:themeColor="text1"/>
          <w:lang w:val="en-US" w:eastAsia="fr-FR"/>
        </w:rPr>
        <w:t>. In the first panel (t</w:t>
      </w:r>
      <w:r w:rsidRPr="00A85938">
        <w:rPr>
          <w:rFonts w:ascii="Times New Roman" w:eastAsia="Times New Roman" w:hAnsi="Times New Roman" w:cs="Times New Roman"/>
          <w:color w:val="000000" w:themeColor="text1"/>
          <w:lang w:val="en-US" w:eastAsia="fr-FR"/>
        </w:rPr>
        <w:t>he "drawing panel"</w:t>
      </w:r>
      <w:r w:rsidR="00212BEF">
        <w:rPr>
          <w:rFonts w:ascii="Times New Roman" w:eastAsia="Times New Roman" w:hAnsi="Times New Roman" w:cs="Times New Roman"/>
          <w:color w:val="000000" w:themeColor="text1"/>
          <w:lang w:val="en-US" w:eastAsia="fr-FR"/>
        </w:rPr>
        <w:t>), participants</w:t>
      </w:r>
      <w:r w:rsidRPr="00A85938">
        <w:rPr>
          <w:rFonts w:ascii="Times New Roman" w:eastAsia="Times New Roman" w:hAnsi="Times New Roman" w:cs="Times New Roman"/>
          <w:color w:val="000000" w:themeColor="text1"/>
          <w:lang w:val="en-US" w:eastAsia="fr-FR"/>
        </w:rPr>
        <w:t xml:space="preserve"> will move the mouse cursor; the "figure panel" in which there is the figure to retrace and where they will see their mouse movements as they trace the figure. </w:t>
      </w:r>
    </w:p>
    <w:p w14:paraId="299D6294" w14:textId="006B8100" w:rsidR="002E09FE" w:rsidRPr="0060117B" w:rsidRDefault="00A85938" w:rsidP="00A85938">
      <w:pPr>
        <w:spacing w:before="240" w:line="276" w:lineRule="auto"/>
        <w:rPr>
          <w:rFonts w:ascii="Times New Roman" w:eastAsia="Times New Roman" w:hAnsi="Times New Roman" w:cs="Times New Roman"/>
          <w:color w:val="000000" w:themeColor="text1"/>
          <w:lang w:val="en-US" w:eastAsia="fr-FR"/>
        </w:rPr>
      </w:pPr>
      <w:r w:rsidRPr="00A85938">
        <w:rPr>
          <w:rFonts w:ascii="Times New Roman" w:eastAsia="Times New Roman" w:hAnsi="Times New Roman" w:cs="Times New Roman"/>
          <w:color w:val="000000" w:themeColor="text1"/>
          <w:lang w:val="en-US" w:eastAsia="fr-FR"/>
        </w:rPr>
        <w:t>Participants will obtain a score: the percentage of tracing made within the lines of the figure. Before and after the task, participants will have to predict their score in "percentage of tracing made within the lines". We are interested in the comparison between the predictive judgments (prospective and retrospective) and the actual score.</w:t>
      </w:r>
      <w:r w:rsidR="00684789">
        <w:rPr>
          <w:rFonts w:ascii="Times New Roman" w:eastAsia="Times New Roman" w:hAnsi="Times New Roman" w:cs="Times New Roman"/>
          <w:color w:val="000000" w:themeColor="text1"/>
          <w:lang w:val="en-US" w:eastAsia="fr-FR"/>
        </w:rPr>
        <w:t xml:space="preserve"> </w:t>
      </w:r>
      <w:r w:rsidRPr="00A85938">
        <w:rPr>
          <w:rFonts w:ascii="Times New Roman" w:eastAsia="Times New Roman" w:hAnsi="Times New Roman" w:cs="Times New Roman"/>
          <w:color w:val="000000" w:themeColor="text1"/>
          <w:lang w:val="en-US" w:eastAsia="fr-FR"/>
        </w:rPr>
        <w:t xml:space="preserve">We will </w:t>
      </w:r>
      <w:r w:rsidR="00684789">
        <w:rPr>
          <w:rFonts w:ascii="Times New Roman" w:eastAsia="Times New Roman" w:hAnsi="Times New Roman" w:cs="Times New Roman"/>
          <w:color w:val="000000" w:themeColor="text1"/>
          <w:lang w:val="en-US" w:eastAsia="fr-FR"/>
        </w:rPr>
        <w:t xml:space="preserve">also </w:t>
      </w:r>
      <w:r w:rsidRPr="00A85938">
        <w:rPr>
          <w:rFonts w:ascii="Times New Roman" w:eastAsia="Times New Roman" w:hAnsi="Times New Roman" w:cs="Times New Roman"/>
          <w:color w:val="000000" w:themeColor="text1"/>
          <w:lang w:val="en-US" w:eastAsia="fr-FR"/>
        </w:rPr>
        <w:t>manipulate the difficulty of the task by modifying the thickness of the line of the figure: in the "easy condition", the thickness is 45pixel and in the "hard condition", the thickness is 15pixel.</w:t>
      </w:r>
      <w:r w:rsidR="003E0A58">
        <w:rPr>
          <w:rFonts w:ascii="Times New Roman" w:eastAsia="Times New Roman" w:hAnsi="Times New Roman" w:cs="Times New Roman"/>
          <w:color w:val="000000" w:themeColor="text1"/>
          <w:lang w:val="en-US" w:eastAsia="fr-FR"/>
        </w:rPr>
        <w:t xml:space="preserve"> </w:t>
      </w:r>
      <w:r w:rsidR="002E09FE">
        <w:rPr>
          <w:rFonts w:ascii="Times New Roman" w:eastAsia="Times New Roman" w:hAnsi="Times New Roman" w:cs="Times New Roman"/>
          <w:color w:val="000000" w:themeColor="text1"/>
          <w:lang w:val="en-US" w:eastAsia="fr-FR"/>
        </w:rPr>
        <w:t>In total, 40 figures (20 of each condition) will be presented in random order. At the end of the task, we will collect demographic data.</w:t>
      </w:r>
    </w:p>
    <w:p w14:paraId="15DB8296" w14:textId="77777777" w:rsidR="0060117B" w:rsidRPr="00212BEF" w:rsidRDefault="0060117B" w:rsidP="0060117B">
      <w:pPr>
        <w:spacing w:before="240" w:line="276" w:lineRule="auto"/>
        <w:rPr>
          <w:rFonts w:ascii="Times New Roman" w:eastAsia="Times New Roman" w:hAnsi="Times New Roman" w:cs="Times New Roman"/>
          <w:b/>
          <w:bCs/>
          <w:color w:val="000000" w:themeColor="text1"/>
          <w:lang w:eastAsia="fr-FR"/>
        </w:rPr>
      </w:pPr>
      <w:proofErr w:type="spellStart"/>
      <w:r w:rsidRPr="00212BEF">
        <w:rPr>
          <w:rFonts w:ascii="Times New Roman" w:eastAsia="Times New Roman" w:hAnsi="Times New Roman" w:cs="Times New Roman"/>
          <w:b/>
          <w:bCs/>
          <w:color w:val="000000" w:themeColor="text1"/>
          <w:lang w:eastAsia="fr-FR"/>
        </w:rPr>
        <w:t>Contributors</w:t>
      </w:r>
      <w:proofErr w:type="spellEnd"/>
    </w:p>
    <w:p w14:paraId="212D7E86" w14:textId="77777777" w:rsidR="0060117B" w:rsidRPr="00212BEF" w:rsidRDefault="0060117B" w:rsidP="0060117B">
      <w:pPr>
        <w:spacing w:before="240" w:line="276" w:lineRule="auto"/>
        <w:rPr>
          <w:rFonts w:ascii="Times New Roman" w:eastAsia="Times New Roman" w:hAnsi="Times New Roman" w:cs="Times New Roman"/>
          <w:color w:val="000000" w:themeColor="text1"/>
          <w:lang w:eastAsia="fr-FR"/>
        </w:rPr>
      </w:pPr>
      <w:r w:rsidRPr="00212BEF">
        <w:rPr>
          <w:rFonts w:ascii="Times New Roman" w:eastAsia="Times New Roman" w:hAnsi="Times New Roman" w:cs="Times New Roman"/>
          <w:color w:val="000000" w:themeColor="text1"/>
          <w:lang w:eastAsia="fr-FR"/>
        </w:rPr>
        <w:t xml:space="preserve">Lise Brun &amp; Céline </w:t>
      </w:r>
      <w:proofErr w:type="spellStart"/>
      <w:r w:rsidRPr="00212BEF">
        <w:rPr>
          <w:rFonts w:ascii="Times New Roman" w:eastAsia="Times New Roman" w:hAnsi="Times New Roman" w:cs="Times New Roman"/>
          <w:color w:val="000000" w:themeColor="text1"/>
          <w:lang w:eastAsia="fr-FR"/>
        </w:rPr>
        <w:t>Souchay</w:t>
      </w:r>
      <w:proofErr w:type="spellEnd"/>
      <w:r w:rsidR="00684789" w:rsidRPr="00212BEF">
        <w:rPr>
          <w:rFonts w:ascii="Times New Roman" w:eastAsia="Times New Roman" w:hAnsi="Times New Roman" w:cs="Times New Roman"/>
          <w:color w:val="000000" w:themeColor="text1"/>
          <w:lang w:eastAsia="fr-FR"/>
        </w:rPr>
        <w:t>.</w:t>
      </w:r>
    </w:p>
    <w:p w14:paraId="695B9FD6"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License</w:t>
      </w:r>
    </w:p>
    <w:p w14:paraId="7B0FC7AE" w14:textId="77777777" w:rsidR="0060117B" w:rsidRPr="0060117B" w:rsidRDefault="0060117B" w:rsidP="0060117B">
      <w:pPr>
        <w:spacing w:before="240" w:line="276" w:lineRule="auto"/>
        <w:rPr>
          <w:rFonts w:ascii="Times New Roman" w:eastAsia="Times New Roman" w:hAnsi="Times New Roman" w:cs="Times New Roman"/>
          <w:color w:val="000000" w:themeColor="text1"/>
          <w:lang w:val="en-US" w:eastAsia="fr-FR"/>
        </w:rPr>
      </w:pPr>
      <w:r w:rsidRPr="0060117B">
        <w:rPr>
          <w:rFonts w:ascii="Times New Roman" w:eastAsia="Times New Roman" w:hAnsi="Times New Roman" w:cs="Times New Roman"/>
          <w:color w:val="000000" w:themeColor="text1"/>
          <w:lang w:val="en-US" w:eastAsia="fr-FR"/>
        </w:rPr>
        <w:t>CC-By Attribution 4.0 International</w:t>
      </w:r>
      <w:r w:rsidR="00684789">
        <w:rPr>
          <w:rFonts w:ascii="Times New Roman" w:eastAsia="Times New Roman" w:hAnsi="Times New Roman" w:cs="Times New Roman"/>
          <w:color w:val="000000" w:themeColor="text1"/>
          <w:lang w:val="en-US" w:eastAsia="fr-FR"/>
        </w:rPr>
        <w:t>.</w:t>
      </w:r>
    </w:p>
    <w:p w14:paraId="276C507A"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Subjects</w:t>
      </w:r>
    </w:p>
    <w:p w14:paraId="01583250"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212BEF">
        <w:rPr>
          <w:rFonts w:ascii="Times New Roman" w:hAnsi="Times New Roman" w:cs="Times New Roman"/>
          <w:lang w:val="en-US"/>
        </w:rPr>
        <w:t>Psychology, Social and Behavioral Sciences, Cognitive Psychology</w:t>
      </w:r>
      <w:r w:rsidR="00684789" w:rsidRPr="00212BEF">
        <w:rPr>
          <w:rFonts w:ascii="Times New Roman" w:hAnsi="Times New Roman" w:cs="Times New Roman"/>
          <w:lang w:val="en-US"/>
        </w:rPr>
        <w:t>.</w:t>
      </w:r>
      <w:r w:rsidRPr="0060117B">
        <w:rPr>
          <w:rFonts w:ascii="Times New Roman" w:eastAsia="Times New Roman" w:hAnsi="Times New Roman" w:cs="Times New Roman"/>
          <w:b/>
          <w:bCs/>
          <w:color w:val="000000" w:themeColor="text1"/>
          <w:lang w:val="en-US" w:eastAsia="fr-FR"/>
        </w:rPr>
        <w:t xml:space="preserve"> </w:t>
      </w:r>
    </w:p>
    <w:p w14:paraId="2F8EE04F" w14:textId="77777777" w:rsidR="0060117B" w:rsidRPr="0060117B" w:rsidRDefault="0060117B" w:rsidP="0060117B">
      <w:pPr>
        <w:spacing w:before="240" w:line="276" w:lineRule="auto"/>
        <w:rPr>
          <w:rFonts w:ascii="Times New Roman" w:eastAsia="Times New Roman" w:hAnsi="Times New Roman" w:cs="Times New Roman"/>
          <w:b/>
          <w:bCs/>
          <w:color w:val="000000" w:themeColor="text1"/>
          <w:lang w:val="en-US" w:eastAsia="fr-FR"/>
        </w:rPr>
      </w:pPr>
      <w:r w:rsidRPr="0060117B">
        <w:rPr>
          <w:rFonts w:ascii="Times New Roman" w:eastAsia="Times New Roman" w:hAnsi="Times New Roman" w:cs="Times New Roman"/>
          <w:b/>
          <w:bCs/>
          <w:color w:val="000000" w:themeColor="text1"/>
          <w:lang w:val="en-US" w:eastAsia="fr-FR"/>
        </w:rPr>
        <w:t>Tags</w:t>
      </w:r>
    </w:p>
    <w:p w14:paraId="174007DA" w14:textId="77777777" w:rsidR="0060117B" w:rsidRPr="0060117B" w:rsidRDefault="0060117B" w:rsidP="0060117B">
      <w:pPr>
        <w:spacing w:after="0" w:line="240" w:lineRule="auto"/>
        <w:rPr>
          <w:rFonts w:ascii="Times New Roman" w:eastAsia="Times New Roman" w:hAnsi="Times New Roman" w:cs="Times New Roman"/>
          <w:color w:val="000000" w:themeColor="text1"/>
          <w:lang w:val="en-US" w:eastAsia="fr-FR"/>
        </w:rPr>
      </w:pPr>
      <w:r w:rsidRPr="0060117B">
        <w:rPr>
          <w:rFonts w:ascii="Times New Roman" w:eastAsia="Times New Roman" w:hAnsi="Times New Roman" w:cs="Times New Roman"/>
          <w:color w:val="000000" w:themeColor="text1"/>
          <w:lang w:val="en-US" w:eastAsia="fr-FR"/>
        </w:rPr>
        <w:t>Metacognition</w:t>
      </w:r>
      <w:r w:rsidR="00684789">
        <w:rPr>
          <w:rFonts w:ascii="Times New Roman" w:eastAsia="Times New Roman" w:hAnsi="Times New Roman" w:cs="Times New Roman"/>
          <w:color w:val="000000" w:themeColor="text1"/>
          <w:lang w:val="en-US" w:eastAsia="fr-FR"/>
        </w:rPr>
        <w:t>.</w:t>
      </w:r>
    </w:p>
    <w:p w14:paraId="0E79EA50" w14:textId="77777777" w:rsidR="0060117B" w:rsidRPr="0060117B" w:rsidRDefault="0060117B" w:rsidP="0060117B">
      <w:pPr>
        <w:spacing w:after="0" w:line="240" w:lineRule="auto"/>
        <w:rPr>
          <w:rFonts w:ascii="Times New Roman" w:eastAsia="Times New Roman" w:hAnsi="Times New Roman" w:cs="Times New Roman"/>
          <w:color w:val="000000" w:themeColor="text1"/>
          <w:lang w:val="en-US" w:eastAsia="fr-FR"/>
        </w:rPr>
      </w:pPr>
    </w:p>
    <w:p w14:paraId="27584568" w14:textId="77777777" w:rsidR="001532F7" w:rsidRDefault="001532F7" w:rsidP="0060117B">
      <w:pPr>
        <w:spacing w:after="0" w:line="240" w:lineRule="auto"/>
        <w:jc w:val="center"/>
        <w:rPr>
          <w:rFonts w:ascii="Times New Roman" w:eastAsia="Times New Roman" w:hAnsi="Times New Roman" w:cs="Times New Roman"/>
          <w:b/>
          <w:sz w:val="28"/>
          <w:szCs w:val="28"/>
          <w:lang w:val="en-US" w:eastAsia="fr-FR"/>
        </w:rPr>
      </w:pPr>
    </w:p>
    <w:p w14:paraId="11BB84FF" w14:textId="16286931" w:rsidR="0063496B" w:rsidRPr="00212BEF" w:rsidRDefault="0063496B" w:rsidP="0060117B">
      <w:pPr>
        <w:spacing w:after="0" w:line="240" w:lineRule="auto"/>
        <w:jc w:val="center"/>
        <w:rPr>
          <w:rFonts w:ascii="Times New Roman" w:eastAsia="Times New Roman" w:hAnsi="Times New Roman" w:cs="Times New Roman"/>
          <w:sz w:val="28"/>
          <w:szCs w:val="28"/>
          <w:lang w:val="en-US" w:eastAsia="fr-FR"/>
        </w:rPr>
      </w:pPr>
      <w:r w:rsidRPr="00212BEF">
        <w:rPr>
          <w:rFonts w:ascii="Times New Roman" w:eastAsia="Times New Roman" w:hAnsi="Times New Roman" w:cs="Times New Roman"/>
          <w:b/>
          <w:sz w:val="28"/>
          <w:szCs w:val="28"/>
          <w:lang w:val="en-US" w:eastAsia="fr-FR"/>
        </w:rPr>
        <w:t>Hypothesis</w:t>
      </w:r>
    </w:p>
    <w:p w14:paraId="61E9D5B8" w14:textId="77777777" w:rsidR="0063496B" w:rsidRPr="00212BEF" w:rsidRDefault="0063496B" w:rsidP="0063496B">
      <w:pPr>
        <w:spacing w:after="0" w:line="240" w:lineRule="auto"/>
        <w:rPr>
          <w:rFonts w:ascii="Times New Roman" w:eastAsia="Times New Roman" w:hAnsi="Times New Roman" w:cs="Times New Roman"/>
          <w:sz w:val="28"/>
          <w:szCs w:val="28"/>
          <w:lang w:val="en-US" w:eastAsia="fr-FR"/>
        </w:rPr>
      </w:pPr>
    </w:p>
    <w:p w14:paraId="62B8DEB1" w14:textId="4864A5FD" w:rsidR="00684789" w:rsidRPr="00212BEF" w:rsidRDefault="0063496B" w:rsidP="0068478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This is a pre-test: our main objective is to check the feasibility of the task</w:t>
      </w:r>
      <w:r w:rsidR="00684789" w:rsidRPr="00212BEF">
        <w:rPr>
          <w:rFonts w:ascii="Times New Roman" w:eastAsia="Times New Roman" w:hAnsi="Times New Roman" w:cs="Times New Roman"/>
          <w:lang w:val="en-US" w:eastAsia="fr-FR"/>
        </w:rPr>
        <w:t xml:space="preserve"> and the relevance of our stimuli</w:t>
      </w:r>
      <w:r w:rsidRPr="00212BEF">
        <w:rPr>
          <w:rFonts w:ascii="Times New Roman" w:eastAsia="Times New Roman" w:hAnsi="Times New Roman" w:cs="Times New Roman"/>
          <w:lang w:val="en-US" w:eastAsia="fr-FR"/>
        </w:rPr>
        <w:t>.</w:t>
      </w:r>
      <w:r w:rsidR="00684789" w:rsidRPr="00212BEF">
        <w:rPr>
          <w:rFonts w:ascii="Times New Roman" w:eastAsia="Times New Roman" w:hAnsi="Times New Roman" w:cs="Times New Roman"/>
          <w:lang w:val="en-US" w:eastAsia="fr-FR"/>
        </w:rPr>
        <w:t xml:space="preserve"> We will be interested in both </w:t>
      </w:r>
      <w:r w:rsidR="001252D7">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t xml:space="preserve">first-order performance (how well they manage to </w:t>
      </w:r>
      <w:r w:rsidR="001532F7">
        <w:rPr>
          <w:rFonts w:ascii="Times New Roman" w:eastAsia="Times New Roman" w:hAnsi="Times New Roman" w:cs="Times New Roman"/>
          <w:lang w:val="en-US" w:eastAsia="fr-FR"/>
        </w:rPr>
        <w:t>draw</w:t>
      </w:r>
      <w:r w:rsidR="001532F7" w:rsidRPr="00212BEF">
        <w:rPr>
          <w:rFonts w:ascii="Times New Roman" w:eastAsia="Times New Roman" w:hAnsi="Times New Roman" w:cs="Times New Roman"/>
          <w:lang w:val="en-US" w:eastAsia="fr-FR"/>
        </w:rPr>
        <w:t xml:space="preserve"> </w:t>
      </w:r>
      <w:r w:rsidR="00684789" w:rsidRPr="00212BEF">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lastRenderedPageBreak/>
        <w:t xml:space="preserve">figure) and </w:t>
      </w:r>
      <w:r w:rsidR="001252D7">
        <w:rPr>
          <w:rFonts w:ascii="Times New Roman" w:eastAsia="Times New Roman" w:hAnsi="Times New Roman" w:cs="Times New Roman"/>
          <w:lang w:val="en-US" w:eastAsia="fr-FR"/>
        </w:rPr>
        <w:t xml:space="preserve">the </w:t>
      </w:r>
      <w:r w:rsidR="00684789" w:rsidRPr="00212BEF">
        <w:rPr>
          <w:rFonts w:ascii="Times New Roman" w:eastAsia="Times New Roman" w:hAnsi="Times New Roman" w:cs="Times New Roman"/>
          <w:lang w:val="en-US" w:eastAsia="fr-FR"/>
        </w:rPr>
        <w:t xml:space="preserve">second-order performance (how well they manage to predict their performance). Our </w:t>
      </w:r>
      <w:r w:rsidR="001532F7">
        <w:rPr>
          <w:rFonts w:ascii="Times New Roman" w:eastAsia="Times New Roman" w:hAnsi="Times New Roman" w:cs="Times New Roman"/>
          <w:lang w:val="en-US" w:eastAsia="fr-FR"/>
        </w:rPr>
        <w:t>aim</w:t>
      </w:r>
      <w:r w:rsidR="001532F7" w:rsidRPr="00212BEF">
        <w:rPr>
          <w:rFonts w:ascii="Times New Roman" w:eastAsia="Times New Roman" w:hAnsi="Times New Roman" w:cs="Times New Roman"/>
          <w:lang w:val="en-US" w:eastAsia="fr-FR"/>
        </w:rPr>
        <w:t xml:space="preserve"> </w:t>
      </w:r>
      <w:r w:rsidR="00684789" w:rsidRPr="00212BEF">
        <w:rPr>
          <w:rFonts w:ascii="Times New Roman" w:eastAsia="Times New Roman" w:hAnsi="Times New Roman" w:cs="Times New Roman"/>
          <w:lang w:val="en-US" w:eastAsia="fr-FR"/>
        </w:rPr>
        <w:t xml:space="preserve">is to observe enough variability in performance to make the task relevant (if participants perform all the figures perfectly, they will predict very well on each trial, which is not </w:t>
      </w:r>
      <w:r w:rsidR="001252D7">
        <w:rPr>
          <w:rFonts w:ascii="Times New Roman" w:eastAsia="Times New Roman" w:hAnsi="Times New Roman" w:cs="Times New Roman"/>
          <w:lang w:val="en-US" w:eastAsia="fr-FR"/>
        </w:rPr>
        <w:t>desirable</w:t>
      </w:r>
      <w:r w:rsidR="00684789" w:rsidRPr="00212BEF">
        <w:rPr>
          <w:rFonts w:ascii="Times New Roman" w:eastAsia="Times New Roman" w:hAnsi="Times New Roman" w:cs="Times New Roman"/>
          <w:lang w:val="en-US" w:eastAsia="fr-FR"/>
        </w:rPr>
        <w:t>). In addition, we want to check that the figures we describe as "easy" are indeed easier to reproduce than those we describe as "difficult".</w:t>
      </w:r>
    </w:p>
    <w:p w14:paraId="694406E3" w14:textId="77777777" w:rsidR="0063496B" w:rsidRPr="00212BEF" w:rsidRDefault="0063496B" w:rsidP="0063496B">
      <w:pPr>
        <w:spacing w:after="0" w:line="240" w:lineRule="auto"/>
        <w:rPr>
          <w:rFonts w:ascii="Times New Roman" w:eastAsia="Times New Roman" w:hAnsi="Times New Roman" w:cs="Times New Roman"/>
          <w:lang w:val="en-US" w:eastAsia="fr-FR"/>
        </w:rPr>
      </w:pPr>
    </w:p>
    <w:p w14:paraId="71C92374" w14:textId="77777777"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also expect to observe: </w:t>
      </w:r>
    </w:p>
    <w:p w14:paraId="4C62160C" w14:textId="5840BFEA"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Main effect of "type of judgment": retrospective judgments will be more precise than prospective judgments</w:t>
      </w:r>
    </w:p>
    <w:p w14:paraId="69F49C67" w14:textId="304FD955" w:rsidR="0063496B" w:rsidRPr="00212BEF" w:rsidRDefault="0063496B" w:rsidP="0063496B">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Main effect of "difficulty": we do</w:t>
      </w:r>
      <w:r w:rsidR="001252D7">
        <w:rPr>
          <w:rFonts w:ascii="Times New Roman" w:eastAsia="Times New Roman" w:hAnsi="Times New Roman" w:cs="Times New Roman"/>
          <w:lang w:val="en-US" w:eastAsia="fr-FR"/>
        </w:rPr>
        <w:t xml:space="preserve"> not</w:t>
      </w:r>
      <w:r w:rsidRPr="00212BEF">
        <w:rPr>
          <w:rFonts w:ascii="Times New Roman" w:eastAsia="Times New Roman" w:hAnsi="Times New Roman" w:cs="Times New Roman"/>
          <w:lang w:val="en-US" w:eastAsia="fr-FR"/>
        </w:rPr>
        <w:t xml:space="preserve"> have </w:t>
      </w:r>
      <w:r w:rsidR="001252D7">
        <w:rPr>
          <w:rFonts w:ascii="Times New Roman" w:eastAsia="Times New Roman" w:hAnsi="Times New Roman" w:cs="Times New Roman"/>
          <w:lang w:val="en-US" w:eastAsia="fr-FR"/>
        </w:rPr>
        <w:t xml:space="preserve">a </w:t>
      </w:r>
      <w:r w:rsidRPr="00212BEF">
        <w:rPr>
          <w:rFonts w:ascii="Times New Roman" w:eastAsia="Times New Roman" w:hAnsi="Times New Roman" w:cs="Times New Roman"/>
          <w:lang w:val="en-US" w:eastAsia="fr-FR"/>
        </w:rPr>
        <w:t>directional hypothesis</w:t>
      </w:r>
    </w:p>
    <w:p w14:paraId="682117A6" w14:textId="77777777" w:rsidR="00E665F9" w:rsidRPr="00212BEF" w:rsidRDefault="00E665F9" w:rsidP="0063496B">
      <w:pPr>
        <w:spacing w:after="0" w:line="240" w:lineRule="auto"/>
        <w:rPr>
          <w:rFonts w:ascii="Times New Roman" w:eastAsia="Times New Roman" w:hAnsi="Times New Roman" w:cs="Times New Roman"/>
          <w:sz w:val="28"/>
          <w:szCs w:val="28"/>
          <w:lang w:val="en-US" w:eastAsia="fr-FR"/>
        </w:rPr>
      </w:pPr>
    </w:p>
    <w:p w14:paraId="58951B49" w14:textId="77777777" w:rsidR="00A85938" w:rsidRPr="00212BEF" w:rsidRDefault="00A85938" w:rsidP="0063496B">
      <w:pPr>
        <w:spacing w:after="0" w:line="240" w:lineRule="auto"/>
        <w:rPr>
          <w:rFonts w:ascii="Times New Roman" w:eastAsia="Times New Roman" w:hAnsi="Times New Roman" w:cs="Times New Roman"/>
          <w:sz w:val="28"/>
          <w:szCs w:val="28"/>
          <w:lang w:val="en-US" w:eastAsia="fr-FR"/>
        </w:rPr>
      </w:pPr>
    </w:p>
    <w:p w14:paraId="6B44B382" w14:textId="77777777" w:rsidR="00E665F9" w:rsidRPr="00212BEF" w:rsidRDefault="00E665F9"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Design Plan</w:t>
      </w:r>
    </w:p>
    <w:p w14:paraId="45A762F5" w14:textId="77777777" w:rsidR="00E665F9" w:rsidRPr="00212BEF" w:rsidRDefault="00E665F9" w:rsidP="00E665F9">
      <w:pPr>
        <w:spacing w:before="100" w:beforeAutospacing="1" w:after="100" w:afterAutospacing="1"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Study type</w:t>
      </w:r>
    </w:p>
    <w:p w14:paraId="418C3E06" w14:textId="77777777" w:rsidR="00A85938" w:rsidRPr="00212BEF" w:rsidRDefault="00A85938" w:rsidP="00E665F9">
      <w:pPr>
        <w:spacing w:before="100" w:beforeAutospacing="1" w:after="100" w:afterAutospacing="1" w:line="240" w:lineRule="auto"/>
        <w:rPr>
          <w:rFonts w:ascii="Times New Roman" w:eastAsia="Times New Roman" w:hAnsi="Times New Roman" w:cs="Times New Roman"/>
          <w:b/>
          <w:lang w:val="en-US" w:eastAsia="fr-FR"/>
        </w:rPr>
      </w:pPr>
      <w:r w:rsidRPr="00212BEF">
        <w:rPr>
          <w:rFonts w:ascii="Times New Roman" w:eastAsia="Times New Roman" w:hAnsi="Times New Roman" w:cs="Times New Roman"/>
          <w:lang w:val="en-US" w:eastAsia="fr-FR"/>
        </w:rPr>
        <w:t>Experiment - A researcher randomly assigns treatments to study subjects, this includes field or lab experiments. This is also known as an intervention experiment and includes randomized controlled trials.</w:t>
      </w:r>
    </w:p>
    <w:p w14:paraId="3C345109" w14:textId="77777777" w:rsidR="00E665F9" w:rsidRPr="00212BEF" w:rsidRDefault="00E665F9" w:rsidP="00E665F9">
      <w:pPr>
        <w:spacing w:before="100" w:beforeAutospacing="1" w:after="100" w:afterAutospacing="1"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b/>
          <w:sz w:val="24"/>
          <w:szCs w:val="24"/>
          <w:lang w:val="en-US" w:eastAsia="fr-FR"/>
        </w:rPr>
        <w:t>Blinding</w:t>
      </w:r>
    </w:p>
    <w:p w14:paraId="3E158C7A" w14:textId="77777777" w:rsidR="00E665F9"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No blinding is involved in this study. </w:t>
      </w:r>
    </w:p>
    <w:p w14:paraId="5BBB05BA"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30D78F81" w14:textId="77777777" w:rsidR="00E665F9" w:rsidRPr="00212BEF" w:rsidRDefault="00E665F9" w:rsidP="00E665F9">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Study design</w:t>
      </w:r>
    </w:p>
    <w:p w14:paraId="58A92705"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6C4ADEE1" w14:textId="02517191"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Within </w:t>
      </w:r>
      <w:proofErr w:type="gramStart"/>
      <w:r w:rsidRPr="00212BEF">
        <w:rPr>
          <w:rFonts w:ascii="Times New Roman" w:eastAsia="Times New Roman" w:hAnsi="Times New Roman" w:cs="Times New Roman"/>
          <w:lang w:val="en-US" w:eastAsia="fr-FR"/>
        </w:rPr>
        <w:t>subjects</w:t>
      </w:r>
      <w:proofErr w:type="gramEnd"/>
      <w:r w:rsidRPr="00212BEF">
        <w:rPr>
          <w:rFonts w:ascii="Times New Roman" w:eastAsia="Times New Roman" w:hAnsi="Times New Roman" w:cs="Times New Roman"/>
          <w:lang w:val="en-US" w:eastAsia="fr-FR"/>
        </w:rPr>
        <w:t xml:space="preserve"> design with two factors:</w:t>
      </w:r>
    </w:p>
    <w:p w14:paraId="0F554571" w14:textId="097E796F"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Type of judgments: prospective vs. retrospective</w:t>
      </w:r>
    </w:p>
    <w:p w14:paraId="5555C283" w14:textId="54053BD1"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 Difficulty of figures: easy vs. </w:t>
      </w:r>
      <w:r w:rsidR="0093408D" w:rsidRPr="00212BEF">
        <w:rPr>
          <w:rFonts w:ascii="Times New Roman" w:eastAsia="Times New Roman" w:hAnsi="Times New Roman" w:cs="Times New Roman"/>
          <w:lang w:val="en-US" w:eastAsia="fr-FR"/>
        </w:rPr>
        <w:t>h</w:t>
      </w:r>
      <w:r w:rsidRPr="00212BEF">
        <w:rPr>
          <w:rFonts w:ascii="Times New Roman" w:eastAsia="Times New Roman" w:hAnsi="Times New Roman" w:cs="Times New Roman"/>
          <w:lang w:val="en-US" w:eastAsia="fr-FR"/>
        </w:rPr>
        <w:t>ard</w:t>
      </w:r>
    </w:p>
    <w:p w14:paraId="5613F9D9" w14:textId="77777777" w:rsidR="00E665F9" w:rsidRPr="00212BEF" w:rsidRDefault="00E665F9" w:rsidP="00E665F9">
      <w:pPr>
        <w:spacing w:after="0" w:line="240" w:lineRule="auto"/>
        <w:rPr>
          <w:rFonts w:ascii="Times New Roman" w:eastAsia="Times New Roman" w:hAnsi="Times New Roman" w:cs="Times New Roman"/>
          <w:sz w:val="28"/>
          <w:szCs w:val="28"/>
          <w:lang w:val="en-US" w:eastAsia="fr-FR"/>
        </w:rPr>
      </w:pPr>
    </w:p>
    <w:p w14:paraId="5764E700" w14:textId="77777777" w:rsidR="00E665F9" w:rsidRPr="00212BEF" w:rsidRDefault="00E665F9" w:rsidP="00E665F9">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Randomization</w:t>
      </w:r>
    </w:p>
    <w:p w14:paraId="54FEDDCA" w14:textId="77777777" w:rsidR="0060117B" w:rsidRPr="00212BEF" w:rsidRDefault="0060117B" w:rsidP="00E665F9">
      <w:pPr>
        <w:spacing w:after="0" w:line="240" w:lineRule="auto"/>
        <w:rPr>
          <w:rFonts w:ascii="Times New Roman" w:hAnsi="Times New Roman" w:cs="Times New Roman"/>
          <w:b/>
          <w:sz w:val="24"/>
          <w:szCs w:val="24"/>
          <w:lang w:val="en-US"/>
        </w:rPr>
      </w:pPr>
    </w:p>
    <w:p w14:paraId="508F72B6" w14:textId="77777777" w:rsidR="00E665F9" w:rsidRPr="00212BEF" w:rsidRDefault="00E665F9" w:rsidP="00E665F9">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In this study, we present </w:t>
      </w:r>
      <w:r w:rsidR="0093408D" w:rsidRPr="00212BEF">
        <w:rPr>
          <w:rFonts w:ascii="Times New Roman" w:eastAsia="Times New Roman" w:hAnsi="Times New Roman" w:cs="Times New Roman"/>
          <w:lang w:val="en-US" w:eastAsia="fr-FR"/>
        </w:rPr>
        <w:t>40</w:t>
      </w:r>
      <w:r w:rsidRPr="00212BEF">
        <w:rPr>
          <w:rFonts w:ascii="Times New Roman" w:eastAsia="Times New Roman" w:hAnsi="Times New Roman" w:cs="Times New Roman"/>
          <w:lang w:val="en-US" w:eastAsia="fr-FR"/>
        </w:rPr>
        <w:t xml:space="preserve"> figures in random order. </w:t>
      </w:r>
    </w:p>
    <w:p w14:paraId="2A309246" w14:textId="77777777" w:rsidR="00E665F9" w:rsidRPr="00212BEF" w:rsidRDefault="00E665F9" w:rsidP="00E665F9">
      <w:pPr>
        <w:spacing w:after="0" w:line="240" w:lineRule="auto"/>
        <w:rPr>
          <w:rFonts w:ascii="Times New Roman" w:eastAsia="Times New Roman" w:hAnsi="Times New Roman" w:cs="Times New Roman"/>
          <w:i/>
          <w:lang w:val="en-US" w:eastAsia="fr-FR"/>
        </w:rPr>
      </w:pPr>
      <w:r w:rsidRPr="00212BEF">
        <w:rPr>
          <w:rFonts w:ascii="Times New Roman" w:eastAsia="Times New Roman" w:hAnsi="Times New Roman" w:cs="Times New Roman"/>
          <w:i/>
          <w:lang w:val="en-US" w:eastAsia="fr-FR"/>
        </w:rPr>
        <w:t>The participants have to reproduce them as accurately and quickly as possible with their mouse/touch pad. Before and after copying the figure, participants are asked to predict how successful they think they will be at the task (prospective judgments) or how successful they have been at the task (retrospective judgments).</w:t>
      </w:r>
    </w:p>
    <w:p w14:paraId="24685F53" w14:textId="77777777" w:rsidR="0063496B" w:rsidRPr="00212BEF" w:rsidRDefault="0063496B" w:rsidP="0063496B">
      <w:pPr>
        <w:spacing w:after="0" w:line="240" w:lineRule="auto"/>
        <w:rPr>
          <w:rFonts w:ascii="Times New Roman" w:eastAsia="Times New Roman" w:hAnsi="Times New Roman" w:cs="Times New Roman"/>
          <w:b/>
          <w:sz w:val="28"/>
          <w:szCs w:val="28"/>
          <w:lang w:val="en-US" w:eastAsia="fr-FR"/>
        </w:rPr>
      </w:pPr>
    </w:p>
    <w:p w14:paraId="531DA91A" w14:textId="77777777" w:rsidR="00A85938" w:rsidRPr="00212BEF" w:rsidRDefault="00A85938" w:rsidP="0063496B">
      <w:pPr>
        <w:spacing w:after="0" w:line="240" w:lineRule="auto"/>
        <w:rPr>
          <w:rFonts w:ascii="Times New Roman" w:eastAsia="Times New Roman" w:hAnsi="Times New Roman" w:cs="Times New Roman"/>
          <w:b/>
          <w:sz w:val="28"/>
          <w:szCs w:val="28"/>
          <w:lang w:val="en-US" w:eastAsia="fr-FR"/>
        </w:rPr>
      </w:pPr>
    </w:p>
    <w:p w14:paraId="33ED1BE5" w14:textId="77777777" w:rsidR="0063496B" w:rsidRPr="00212BEF" w:rsidRDefault="0060117B" w:rsidP="0060117B">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Sampling Plan</w:t>
      </w:r>
    </w:p>
    <w:p w14:paraId="2A53E4AD" w14:textId="77777777" w:rsidR="0060117B" w:rsidRPr="00212BEF" w:rsidRDefault="0060117B" w:rsidP="0060117B">
      <w:pPr>
        <w:spacing w:after="0" w:line="240" w:lineRule="auto"/>
        <w:rPr>
          <w:rFonts w:ascii="Times New Roman" w:eastAsia="Times New Roman" w:hAnsi="Times New Roman" w:cs="Times New Roman"/>
          <w:b/>
          <w:sz w:val="28"/>
          <w:szCs w:val="28"/>
          <w:lang w:val="en-US" w:eastAsia="fr-FR"/>
        </w:rPr>
      </w:pPr>
    </w:p>
    <w:p w14:paraId="6F789B6F" w14:textId="77777777" w:rsidR="0060117B" w:rsidRPr="00212BEF" w:rsidRDefault="005F6F77" w:rsidP="0060117B">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Existing data</w:t>
      </w:r>
    </w:p>
    <w:p w14:paraId="00EFE252" w14:textId="77777777" w:rsidR="00A85938" w:rsidRPr="00212BEF" w:rsidRDefault="00A85938" w:rsidP="0060117B">
      <w:pPr>
        <w:spacing w:after="0" w:line="240" w:lineRule="auto"/>
        <w:rPr>
          <w:rFonts w:ascii="Times New Roman" w:eastAsia="Times New Roman" w:hAnsi="Times New Roman" w:cs="Times New Roman"/>
          <w:b/>
          <w:sz w:val="24"/>
          <w:szCs w:val="24"/>
          <w:lang w:val="en-US" w:eastAsia="fr-FR"/>
        </w:rPr>
      </w:pPr>
    </w:p>
    <w:p w14:paraId="0DCA13F9" w14:textId="67D49D00" w:rsidR="005F6F77"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Registration prior to creation of data</w:t>
      </w:r>
      <w:r w:rsidR="0093408D" w:rsidRPr="00212BEF">
        <w:rPr>
          <w:rFonts w:ascii="Times New Roman" w:eastAsia="Times New Roman" w:hAnsi="Times New Roman" w:cs="Times New Roman"/>
          <w:lang w:val="en-US" w:eastAsia="fr-FR"/>
        </w:rPr>
        <w:t>: no data have been collected for this study yet.</w:t>
      </w:r>
    </w:p>
    <w:p w14:paraId="1C6CE312" w14:textId="77777777" w:rsidR="005F6F77" w:rsidRPr="00212BEF" w:rsidRDefault="005F6F77" w:rsidP="0060117B">
      <w:pPr>
        <w:spacing w:after="0" w:line="240" w:lineRule="auto"/>
        <w:rPr>
          <w:rFonts w:ascii="Times New Roman" w:eastAsia="Times New Roman" w:hAnsi="Times New Roman" w:cs="Times New Roman"/>
          <w:b/>
          <w:sz w:val="24"/>
          <w:szCs w:val="24"/>
          <w:lang w:val="en-US" w:eastAsia="fr-FR"/>
        </w:rPr>
      </w:pPr>
    </w:p>
    <w:p w14:paraId="184FDD94" w14:textId="77777777" w:rsidR="005F6F77" w:rsidRPr="00212BEF" w:rsidRDefault="005F6F77" w:rsidP="0060117B">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Data collection procedures</w:t>
      </w:r>
    </w:p>
    <w:p w14:paraId="4AF44328" w14:textId="77777777" w:rsidR="00A85938" w:rsidRPr="00212BEF" w:rsidRDefault="00A85938" w:rsidP="0060117B">
      <w:pPr>
        <w:spacing w:after="0" w:line="240" w:lineRule="auto"/>
        <w:rPr>
          <w:rStyle w:val="required1ytoza"/>
          <w:rFonts w:ascii="Times New Roman" w:hAnsi="Times New Roman" w:cs="Times New Roman"/>
          <w:b/>
          <w:sz w:val="24"/>
          <w:szCs w:val="24"/>
          <w:lang w:val="en-US"/>
        </w:rPr>
      </w:pPr>
    </w:p>
    <w:p w14:paraId="17C12332"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Participants will be recruited through advertisements on the website of LPNC (</w:t>
      </w:r>
      <w:proofErr w:type="spellStart"/>
      <w:r w:rsidRPr="00212BEF">
        <w:rPr>
          <w:rFonts w:ascii="Times New Roman" w:eastAsia="Times New Roman" w:hAnsi="Times New Roman" w:cs="Times New Roman"/>
          <w:lang w:val="en-US" w:eastAsia="fr-FR"/>
        </w:rPr>
        <w:t>Laboratoire</w:t>
      </w:r>
      <w:proofErr w:type="spellEnd"/>
      <w:r w:rsidRPr="00212BEF">
        <w:rPr>
          <w:rFonts w:ascii="Times New Roman" w:eastAsia="Times New Roman" w:hAnsi="Times New Roman" w:cs="Times New Roman"/>
          <w:lang w:val="en-US" w:eastAsia="fr-FR"/>
        </w:rPr>
        <w:t xml:space="preserve"> de </w:t>
      </w:r>
      <w:proofErr w:type="spellStart"/>
      <w:r w:rsidRPr="00212BEF">
        <w:rPr>
          <w:rFonts w:ascii="Times New Roman" w:eastAsia="Times New Roman" w:hAnsi="Times New Roman" w:cs="Times New Roman"/>
          <w:lang w:val="en-US" w:eastAsia="fr-FR"/>
        </w:rPr>
        <w:t>Psychologie</w:t>
      </w:r>
      <w:proofErr w:type="spellEnd"/>
      <w:r w:rsidRPr="00212BEF">
        <w:rPr>
          <w:rFonts w:ascii="Times New Roman" w:eastAsia="Times New Roman" w:hAnsi="Times New Roman" w:cs="Times New Roman"/>
          <w:lang w:val="en-US" w:eastAsia="fr-FR"/>
        </w:rPr>
        <w:t xml:space="preserve"> et Neurocognition). </w:t>
      </w:r>
    </w:p>
    <w:p w14:paraId="6770063C"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Participants will receive course credit in exchange of their participation (they are students in psychology).  </w:t>
      </w:r>
    </w:p>
    <w:p w14:paraId="5A0F3ECF" w14:textId="3950B8C6" w:rsidR="00C01AFD" w:rsidRPr="0093408D" w:rsidDel="001532F7" w:rsidRDefault="005F6F77" w:rsidP="0093408D">
      <w:pPr>
        <w:spacing w:before="240" w:after="0" w:line="276" w:lineRule="auto"/>
        <w:rPr>
          <w:del w:id="1" w:author="Lise" w:date="2021-02-07T18:46:00Z"/>
          <w:rFonts w:ascii="Times New Roman" w:eastAsia="Times New Roman" w:hAnsi="Times New Roman" w:cs="Times New Roman"/>
          <w:color w:val="000000" w:themeColor="text1"/>
          <w:lang w:val="en-US" w:eastAsia="fr-FR"/>
        </w:rPr>
      </w:pPr>
      <w:r w:rsidRPr="00212BEF">
        <w:rPr>
          <w:rFonts w:ascii="Times New Roman" w:eastAsia="Times New Roman" w:hAnsi="Times New Roman" w:cs="Times New Roman"/>
          <w:lang w:val="en-US" w:eastAsia="fr-FR"/>
        </w:rPr>
        <w:lastRenderedPageBreak/>
        <w:t>Participants will be at least 18 years old, have a good comprehension of French, have a normal or corrected to normal vision, with no developmental coordination disorder.</w:t>
      </w:r>
      <w:r w:rsidR="0093408D" w:rsidRPr="00212BEF">
        <w:rPr>
          <w:rFonts w:ascii="Times New Roman" w:eastAsia="Times New Roman" w:hAnsi="Times New Roman" w:cs="Times New Roman"/>
          <w:lang w:val="en-US" w:eastAsia="fr-FR"/>
        </w:rPr>
        <w:t xml:space="preserve"> </w:t>
      </w:r>
      <w:r w:rsidR="0093408D" w:rsidRPr="0093408D">
        <w:rPr>
          <w:rFonts w:ascii="Times New Roman" w:eastAsia="Times New Roman" w:hAnsi="Times New Roman" w:cs="Times New Roman"/>
          <w:color w:val="000000" w:themeColor="text1"/>
          <w:lang w:val="en-US" w:eastAsia="fr-FR"/>
        </w:rPr>
        <w:t xml:space="preserve">Participants must run the </w:t>
      </w:r>
      <w:r w:rsidR="001532F7">
        <w:rPr>
          <w:rFonts w:ascii="Times New Roman" w:eastAsia="Times New Roman" w:hAnsi="Times New Roman" w:cs="Times New Roman"/>
          <w:color w:val="000000" w:themeColor="text1"/>
          <w:lang w:val="en-US" w:eastAsia="fr-FR"/>
        </w:rPr>
        <w:t xml:space="preserve">online </w:t>
      </w:r>
      <w:r w:rsidR="0093408D" w:rsidRPr="0093408D">
        <w:rPr>
          <w:rFonts w:ascii="Times New Roman" w:eastAsia="Times New Roman" w:hAnsi="Times New Roman" w:cs="Times New Roman"/>
          <w:color w:val="000000" w:themeColor="text1"/>
          <w:lang w:val="en-US" w:eastAsia="fr-FR"/>
        </w:rPr>
        <w:t xml:space="preserve">experiment on a </w:t>
      </w:r>
      <w:proofErr w:type="spellStart"/>
      <w:r w:rsidR="0093408D" w:rsidRPr="0093408D">
        <w:rPr>
          <w:rFonts w:ascii="Times New Roman" w:eastAsia="Times New Roman" w:hAnsi="Times New Roman" w:cs="Times New Roman"/>
          <w:color w:val="000000" w:themeColor="text1"/>
          <w:lang w:val="en-US" w:eastAsia="fr-FR"/>
        </w:rPr>
        <w:t>computer.</w:t>
      </w:r>
    </w:p>
    <w:p w14:paraId="1874AC74" w14:textId="64DE257A" w:rsidR="005F6F77" w:rsidRPr="00212BEF" w:rsidDel="001532F7" w:rsidRDefault="005F6F77" w:rsidP="005F6F77">
      <w:pPr>
        <w:spacing w:after="0" w:line="240" w:lineRule="auto"/>
        <w:rPr>
          <w:del w:id="2" w:author="Lise" w:date="2021-02-07T18:46:00Z"/>
          <w:rFonts w:ascii="Times New Roman" w:eastAsia="Times New Roman" w:hAnsi="Times New Roman" w:cs="Times New Roman"/>
          <w:lang w:val="en-US" w:eastAsia="fr-FR"/>
        </w:rPr>
      </w:pPr>
    </w:p>
    <w:p w14:paraId="4F08A6E5"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Sample</w:t>
      </w:r>
      <w:proofErr w:type="spellEnd"/>
      <w:r w:rsidRPr="00212BEF">
        <w:rPr>
          <w:rFonts w:ascii="Times New Roman" w:eastAsia="Times New Roman" w:hAnsi="Times New Roman" w:cs="Times New Roman"/>
          <w:b/>
          <w:sz w:val="24"/>
          <w:szCs w:val="24"/>
          <w:lang w:val="en-US" w:eastAsia="fr-FR"/>
        </w:rPr>
        <w:t xml:space="preserve"> size</w:t>
      </w:r>
    </w:p>
    <w:p w14:paraId="19F78758" w14:textId="77777777" w:rsidR="005F6F77" w:rsidRPr="00212BEF" w:rsidRDefault="005F6F77" w:rsidP="005F6F77">
      <w:pPr>
        <w:spacing w:after="0" w:line="240" w:lineRule="auto"/>
        <w:rPr>
          <w:rFonts w:ascii="Times New Roman" w:eastAsia="Times New Roman" w:hAnsi="Times New Roman" w:cs="Times New Roman"/>
          <w:b/>
          <w:lang w:val="en-US" w:eastAsia="fr-FR"/>
        </w:rPr>
      </w:pPr>
    </w:p>
    <w:p w14:paraId="481000E0"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Our target sample size is 100 participants for this pretest. We will be recruiting 110 students in order to anticipate the cancellation of some participants.</w:t>
      </w:r>
      <w:r w:rsidR="0093408D" w:rsidRPr="00212BEF">
        <w:rPr>
          <w:rFonts w:ascii="Times New Roman" w:eastAsia="Times New Roman" w:hAnsi="Times New Roman" w:cs="Times New Roman"/>
          <w:lang w:val="en-US" w:eastAsia="fr-FR"/>
        </w:rPr>
        <w:t xml:space="preserve"> </w:t>
      </w:r>
    </w:p>
    <w:p w14:paraId="28FE7D46" w14:textId="77777777" w:rsidR="005F6F77" w:rsidRPr="00212BEF" w:rsidRDefault="005F6F77" w:rsidP="005F6F77">
      <w:pPr>
        <w:spacing w:after="0" w:line="240" w:lineRule="auto"/>
        <w:rPr>
          <w:rFonts w:ascii="Times New Roman" w:eastAsia="Times New Roman" w:hAnsi="Times New Roman" w:cs="Times New Roman"/>
          <w:lang w:val="en-US" w:eastAsia="fr-FR"/>
        </w:rPr>
      </w:pPr>
    </w:p>
    <w:p w14:paraId="4618AF7C" w14:textId="77777777" w:rsidR="005F6F77" w:rsidRPr="00212BEF" w:rsidRDefault="005F6F77" w:rsidP="005F6F77">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Sample size rationale</w:t>
      </w:r>
    </w:p>
    <w:p w14:paraId="3C1105B5" w14:textId="77777777" w:rsidR="005F6F77" w:rsidRPr="00212BEF" w:rsidRDefault="005F6F77" w:rsidP="005F6F77">
      <w:pPr>
        <w:spacing w:after="0" w:line="240" w:lineRule="auto"/>
        <w:rPr>
          <w:rFonts w:ascii="Times New Roman" w:eastAsia="Times New Roman" w:hAnsi="Times New Roman" w:cs="Times New Roman"/>
          <w:b/>
          <w:lang w:val="en-US" w:eastAsia="fr-FR"/>
        </w:rPr>
      </w:pPr>
    </w:p>
    <w:p w14:paraId="7414CC8A" w14:textId="7777777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used the software program G*Power to conduct a sensitivity power analysis. </w:t>
      </w:r>
    </w:p>
    <w:p w14:paraId="5CF7B787" w14:textId="629802FB"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With 100 participants, we have 80% power to detect an effect size of </w:t>
      </w:r>
      <w:proofErr w:type="spellStart"/>
      <w:r w:rsidRPr="00212BEF">
        <w:rPr>
          <w:rFonts w:ascii="Times New Roman" w:eastAsia="Times New Roman" w:hAnsi="Times New Roman" w:cs="Times New Roman"/>
          <w:lang w:val="en-US" w:eastAsia="fr-FR"/>
        </w:rPr>
        <w:t>dz</w:t>
      </w:r>
      <w:proofErr w:type="spellEnd"/>
      <w:r w:rsidRPr="00212BEF">
        <w:rPr>
          <w:rFonts w:ascii="Times New Roman" w:eastAsia="Times New Roman" w:hAnsi="Times New Roman" w:cs="Times New Roman"/>
          <w:lang w:val="en-US" w:eastAsia="fr-FR"/>
        </w:rPr>
        <w:t xml:space="preserve"> = 0.28 at the standard .05 alpha error probability.</w:t>
      </w:r>
    </w:p>
    <w:p w14:paraId="26489760" w14:textId="77777777" w:rsidR="005F6F77" w:rsidRPr="00212BEF" w:rsidRDefault="005F6F77" w:rsidP="005F6F77">
      <w:pPr>
        <w:spacing w:after="0" w:line="240" w:lineRule="auto"/>
        <w:rPr>
          <w:rFonts w:ascii="Times New Roman" w:eastAsia="Times New Roman" w:hAnsi="Times New Roman" w:cs="Times New Roman"/>
          <w:lang w:val="en-US" w:eastAsia="fr-FR"/>
        </w:rPr>
      </w:pPr>
    </w:p>
    <w:p w14:paraId="49E415D7" w14:textId="77777777" w:rsidR="00A85938" w:rsidRPr="00212BEF" w:rsidRDefault="00A85938" w:rsidP="005F6F77">
      <w:pPr>
        <w:spacing w:after="0" w:line="240" w:lineRule="auto"/>
        <w:rPr>
          <w:rFonts w:ascii="Times New Roman" w:eastAsia="Times New Roman" w:hAnsi="Times New Roman" w:cs="Times New Roman"/>
          <w:lang w:val="en-US" w:eastAsia="fr-FR"/>
        </w:rPr>
      </w:pPr>
    </w:p>
    <w:p w14:paraId="4E26BC63" w14:textId="77777777" w:rsidR="005F6F77" w:rsidRPr="00212BEF" w:rsidRDefault="005F6F77" w:rsidP="005F6F77">
      <w:pPr>
        <w:spacing w:after="0" w:line="240" w:lineRule="auto"/>
        <w:jc w:val="center"/>
        <w:rPr>
          <w:rFonts w:ascii="Times New Roman" w:eastAsia="Times New Roman" w:hAnsi="Times New Roman" w:cs="Times New Roman"/>
          <w:b/>
          <w:sz w:val="28"/>
          <w:szCs w:val="28"/>
          <w:lang w:val="en-US" w:eastAsia="fr-FR"/>
        </w:rPr>
      </w:pPr>
      <w:r w:rsidRPr="00212BEF">
        <w:rPr>
          <w:rFonts w:ascii="Times New Roman" w:eastAsia="Times New Roman" w:hAnsi="Times New Roman" w:cs="Times New Roman"/>
          <w:b/>
          <w:sz w:val="28"/>
          <w:szCs w:val="28"/>
          <w:lang w:val="en-US" w:eastAsia="fr-FR"/>
        </w:rPr>
        <w:t>Variables</w:t>
      </w:r>
    </w:p>
    <w:p w14:paraId="3F15EF4B" w14:textId="77777777" w:rsidR="005F6F77" w:rsidRPr="00212BEF" w:rsidRDefault="005F6F77" w:rsidP="005F6F77">
      <w:pPr>
        <w:spacing w:after="0" w:line="240" w:lineRule="auto"/>
        <w:jc w:val="center"/>
        <w:rPr>
          <w:rFonts w:ascii="Times New Roman" w:eastAsia="Times New Roman" w:hAnsi="Times New Roman" w:cs="Times New Roman"/>
          <w:b/>
          <w:sz w:val="28"/>
          <w:szCs w:val="28"/>
          <w:lang w:val="en-US" w:eastAsia="fr-FR"/>
        </w:rPr>
      </w:pPr>
    </w:p>
    <w:p w14:paraId="4789D51B"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Manipulated variables</w:t>
      </w:r>
    </w:p>
    <w:p w14:paraId="0DC143E1"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4A55C4C3"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sz w:val="24"/>
          <w:szCs w:val="24"/>
          <w:lang w:val="en-US" w:eastAsia="fr-FR"/>
        </w:rPr>
        <w:t>We manipulate the type of metacognitive judgments. Participants will have to predict their performance before (prospective judgment) and after the task (retrospective judgment).</w:t>
      </w:r>
    </w:p>
    <w:p w14:paraId="576A4541"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22EFB558" w14:textId="7CB74C4B"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sz w:val="24"/>
          <w:szCs w:val="24"/>
          <w:lang w:val="en-US" w:eastAsia="fr-FR"/>
        </w:rPr>
        <w:t>We also manipulate the difficulty of the task: some figures are easy to reproduce (thi</w:t>
      </w:r>
      <w:r w:rsidR="00C01AFD">
        <w:rPr>
          <w:rFonts w:ascii="Times New Roman" w:eastAsia="Times New Roman" w:hAnsi="Times New Roman" w:cs="Times New Roman"/>
          <w:sz w:val="24"/>
          <w:szCs w:val="24"/>
          <w:lang w:val="en-US" w:eastAsia="fr-FR"/>
        </w:rPr>
        <w:t>c</w:t>
      </w:r>
      <w:r w:rsidRPr="00212BEF">
        <w:rPr>
          <w:rFonts w:ascii="Times New Roman" w:eastAsia="Times New Roman" w:hAnsi="Times New Roman" w:cs="Times New Roman"/>
          <w:sz w:val="24"/>
          <w:szCs w:val="24"/>
          <w:lang w:val="en-US" w:eastAsia="fr-FR"/>
        </w:rPr>
        <w:t>kness of the line = 45px) and other are difficult to reproduce (thi</w:t>
      </w:r>
      <w:r w:rsidR="00C01AFD">
        <w:rPr>
          <w:rFonts w:ascii="Times New Roman" w:eastAsia="Times New Roman" w:hAnsi="Times New Roman" w:cs="Times New Roman"/>
          <w:sz w:val="24"/>
          <w:szCs w:val="24"/>
          <w:lang w:val="en-US" w:eastAsia="fr-FR"/>
        </w:rPr>
        <w:t>c</w:t>
      </w:r>
      <w:r w:rsidRPr="00212BEF">
        <w:rPr>
          <w:rFonts w:ascii="Times New Roman" w:eastAsia="Times New Roman" w:hAnsi="Times New Roman" w:cs="Times New Roman"/>
          <w:sz w:val="24"/>
          <w:szCs w:val="24"/>
          <w:lang w:val="en-US" w:eastAsia="fr-FR"/>
        </w:rPr>
        <w:t>kness of the line = 15 px).</w:t>
      </w:r>
    </w:p>
    <w:p w14:paraId="610CA591"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3D389926"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Measured variables</w:t>
      </w:r>
    </w:p>
    <w:p w14:paraId="3F5808BE"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2F5434DF" w14:textId="1EF6D5C7"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The measured variable is the precision of the metacognitive judgments: the difference between the prediction and the actual score. Participants will have to indicate how much they think they reproduce efficiently the figure (i.e., the percentage of tracing made within the lines of the figure) on a scale of 0-100%. This judgment will be compared with their actual score.</w:t>
      </w:r>
    </w:p>
    <w:p w14:paraId="4C7D0C4D" w14:textId="77777777"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p>
    <w:p w14:paraId="744DD623"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Indices</w:t>
      </w:r>
    </w:p>
    <w:p w14:paraId="691CF9B1"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17A3FA9B" w14:textId="7E7408EF" w:rsidR="005F6F77" w:rsidRPr="00212BEF" w:rsidRDefault="005F6F77" w:rsidP="005F6F77">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To create a metacognitive score, we will </w:t>
      </w:r>
      <w:r w:rsidR="001532F7">
        <w:rPr>
          <w:rFonts w:ascii="Times New Roman" w:eastAsia="Times New Roman" w:hAnsi="Times New Roman" w:cs="Times New Roman"/>
          <w:lang w:val="en-US" w:eastAsia="fr-FR"/>
        </w:rPr>
        <w:t>compute</w:t>
      </w:r>
      <w:r w:rsidR="001532F7" w:rsidRPr="00212BEF">
        <w:rPr>
          <w:rFonts w:ascii="Times New Roman" w:eastAsia="Times New Roman" w:hAnsi="Times New Roman" w:cs="Times New Roman"/>
          <w:lang w:val="en-US" w:eastAsia="fr-FR"/>
        </w:rPr>
        <w:t xml:space="preserve"> </w:t>
      </w:r>
      <w:r w:rsidRPr="00212BEF">
        <w:rPr>
          <w:rFonts w:ascii="Times New Roman" w:eastAsia="Times New Roman" w:hAnsi="Times New Roman" w:cs="Times New Roman"/>
          <w:lang w:val="en-US" w:eastAsia="fr-FR"/>
        </w:rPr>
        <w:t xml:space="preserve">a </w:t>
      </w:r>
      <w:proofErr w:type="spellStart"/>
      <w:r w:rsidRPr="00212BEF">
        <w:rPr>
          <w:rFonts w:ascii="Times New Roman" w:eastAsia="Times New Roman" w:hAnsi="Times New Roman" w:cs="Times New Roman"/>
          <w:lang w:val="en-US" w:eastAsia="fr-FR"/>
        </w:rPr>
        <w:t>substraction</w:t>
      </w:r>
      <w:proofErr w:type="spellEnd"/>
      <w:r w:rsidRPr="00212BEF">
        <w:rPr>
          <w:rFonts w:ascii="Times New Roman" w:eastAsia="Times New Roman" w:hAnsi="Times New Roman" w:cs="Times New Roman"/>
          <w:lang w:val="en-US" w:eastAsia="fr-FR"/>
        </w:rPr>
        <w:t xml:space="preserve"> between the predictive judgment (prospective or retrospective) and the actual score for the two levels of difficulty (easy and hard).</w:t>
      </w:r>
    </w:p>
    <w:p w14:paraId="08D1D717" w14:textId="239BCCD8" w:rsidR="005F6F77" w:rsidRPr="00212BEF" w:rsidRDefault="005F6F77" w:rsidP="005F6F77">
      <w:pPr>
        <w:spacing w:after="0" w:line="240" w:lineRule="auto"/>
        <w:rPr>
          <w:rFonts w:ascii="Times New Roman" w:eastAsia="Times New Roman" w:hAnsi="Times New Roman" w:cs="Times New Roman"/>
          <w:sz w:val="24"/>
          <w:szCs w:val="24"/>
          <w:lang w:val="en-US" w:eastAsia="fr-FR"/>
        </w:rPr>
      </w:pPr>
      <w:r w:rsidRPr="00212BEF">
        <w:rPr>
          <w:rFonts w:ascii="Times New Roman" w:eastAsia="Times New Roman" w:hAnsi="Times New Roman" w:cs="Times New Roman"/>
          <w:lang w:val="en-US" w:eastAsia="fr-FR"/>
        </w:rPr>
        <w:t xml:space="preserve">We will </w:t>
      </w:r>
      <w:r w:rsidR="001532F7">
        <w:rPr>
          <w:rFonts w:ascii="Times New Roman" w:eastAsia="Times New Roman" w:hAnsi="Times New Roman" w:cs="Times New Roman"/>
          <w:lang w:val="en-US" w:eastAsia="fr-FR"/>
        </w:rPr>
        <w:t>compute</w:t>
      </w:r>
      <w:r w:rsidR="001532F7" w:rsidRPr="00212BEF">
        <w:rPr>
          <w:rFonts w:ascii="Times New Roman" w:eastAsia="Times New Roman" w:hAnsi="Times New Roman" w:cs="Times New Roman"/>
          <w:lang w:val="en-US" w:eastAsia="fr-FR"/>
        </w:rPr>
        <w:t xml:space="preserve"> </w:t>
      </w:r>
      <w:r w:rsidRPr="00212BEF">
        <w:rPr>
          <w:rFonts w:ascii="Times New Roman" w:eastAsia="Times New Roman" w:hAnsi="Times New Roman" w:cs="Times New Roman"/>
          <w:lang w:val="en-US" w:eastAsia="fr-FR"/>
        </w:rPr>
        <w:t>4 means by participants (one by condition): easy/prospective, easy/retrospective, hard/prospective and hard/retrospective</w:t>
      </w:r>
      <w:r w:rsidRPr="00212BEF">
        <w:rPr>
          <w:rFonts w:ascii="Times New Roman" w:eastAsia="Times New Roman" w:hAnsi="Times New Roman" w:cs="Times New Roman"/>
          <w:sz w:val="24"/>
          <w:szCs w:val="24"/>
          <w:lang w:val="en-US" w:eastAsia="fr-FR"/>
        </w:rPr>
        <w:t>.</w:t>
      </w:r>
    </w:p>
    <w:p w14:paraId="75354B78"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189D2AB0" w14:textId="77777777" w:rsidR="005F6F77" w:rsidRPr="00212BEF" w:rsidRDefault="005F6F77" w:rsidP="005F6F77">
      <w:pPr>
        <w:spacing w:after="0" w:line="240" w:lineRule="auto"/>
        <w:rPr>
          <w:rFonts w:ascii="Times New Roman" w:eastAsia="Times New Roman" w:hAnsi="Times New Roman" w:cs="Times New Roman"/>
          <w:b/>
          <w:sz w:val="24"/>
          <w:szCs w:val="24"/>
          <w:lang w:val="en-US" w:eastAsia="fr-FR"/>
        </w:rPr>
      </w:pPr>
    </w:p>
    <w:p w14:paraId="607B7196" w14:textId="77777777" w:rsidR="005F6F77" w:rsidRPr="001532F7" w:rsidRDefault="005F6F77" w:rsidP="005F6F77">
      <w:pPr>
        <w:spacing w:after="0" w:line="240" w:lineRule="auto"/>
        <w:jc w:val="center"/>
        <w:rPr>
          <w:rFonts w:ascii="Times New Roman" w:eastAsia="Times New Roman" w:hAnsi="Times New Roman" w:cs="Times New Roman"/>
          <w:b/>
          <w:sz w:val="28"/>
          <w:szCs w:val="28"/>
          <w:lang w:val="en-US" w:eastAsia="fr-FR"/>
        </w:rPr>
      </w:pPr>
      <w:r w:rsidRPr="001532F7">
        <w:rPr>
          <w:rFonts w:ascii="Times New Roman" w:eastAsia="Times New Roman" w:hAnsi="Times New Roman" w:cs="Times New Roman"/>
          <w:b/>
          <w:sz w:val="28"/>
          <w:szCs w:val="28"/>
          <w:lang w:val="en-US" w:eastAsia="fr-FR"/>
        </w:rPr>
        <w:t>Analysis plan</w:t>
      </w:r>
    </w:p>
    <w:p w14:paraId="7AC1648D" w14:textId="77777777" w:rsidR="005F6F77" w:rsidRPr="001532F7" w:rsidRDefault="005F6F77" w:rsidP="005F6F77">
      <w:pPr>
        <w:spacing w:after="0" w:line="240" w:lineRule="auto"/>
        <w:jc w:val="center"/>
        <w:rPr>
          <w:rFonts w:ascii="Times New Roman" w:eastAsia="Times New Roman" w:hAnsi="Times New Roman" w:cs="Times New Roman"/>
          <w:b/>
          <w:sz w:val="28"/>
          <w:szCs w:val="28"/>
          <w:lang w:val="en-US" w:eastAsia="fr-FR"/>
        </w:rPr>
      </w:pPr>
    </w:p>
    <w:p w14:paraId="683B65FD" w14:textId="77777777" w:rsidR="005F6F77" w:rsidRPr="001532F7" w:rsidRDefault="005F6F77" w:rsidP="005F6F77">
      <w:pPr>
        <w:spacing w:after="0" w:line="240" w:lineRule="auto"/>
        <w:rPr>
          <w:rFonts w:ascii="Times New Roman" w:eastAsia="Times New Roman" w:hAnsi="Times New Roman" w:cs="Times New Roman"/>
          <w:b/>
          <w:sz w:val="24"/>
          <w:szCs w:val="24"/>
          <w:lang w:val="en-US" w:eastAsia="fr-FR"/>
        </w:rPr>
      </w:pPr>
      <w:r w:rsidRPr="001532F7">
        <w:rPr>
          <w:rFonts w:ascii="Times New Roman" w:eastAsia="Times New Roman" w:hAnsi="Times New Roman" w:cs="Times New Roman"/>
          <w:b/>
          <w:sz w:val="24"/>
          <w:szCs w:val="24"/>
          <w:lang w:val="en-US" w:eastAsia="fr-FR"/>
        </w:rPr>
        <w:t>Statistical models</w:t>
      </w:r>
    </w:p>
    <w:p w14:paraId="49C482FC" w14:textId="77777777" w:rsidR="00A85938" w:rsidRPr="001532F7" w:rsidRDefault="00A85938" w:rsidP="00A85938">
      <w:pPr>
        <w:spacing w:after="0" w:line="240" w:lineRule="auto"/>
        <w:rPr>
          <w:rFonts w:ascii="Times New Roman" w:eastAsia="Times New Roman" w:hAnsi="Times New Roman" w:cs="Times New Roman"/>
          <w:lang w:val="en-US" w:eastAsia="fr-FR"/>
        </w:rPr>
      </w:pPr>
    </w:p>
    <w:p w14:paraId="12E1E2DA" w14:textId="63C79F8E" w:rsidR="00A85938"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will use a 2 X 2 repeated measures ANOVA with both factors within </w:t>
      </w:r>
      <w:proofErr w:type="gramStart"/>
      <w:r w:rsidRPr="00212BEF">
        <w:rPr>
          <w:rFonts w:ascii="Times New Roman" w:eastAsia="Times New Roman" w:hAnsi="Times New Roman" w:cs="Times New Roman"/>
          <w:lang w:val="en-US" w:eastAsia="fr-FR"/>
        </w:rPr>
        <w:t>subjects :</w:t>
      </w:r>
      <w:proofErr w:type="gramEnd"/>
      <w:r w:rsidRPr="00212BEF">
        <w:rPr>
          <w:rFonts w:ascii="Times New Roman" w:eastAsia="Times New Roman" w:hAnsi="Times New Roman" w:cs="Times New Roman"/>
          <w:lang w:val="en-US" w:eastAsia="fr-FR"/>
        </w:rPr>
        <w:t xml:space="preserve">  : </w:t>
      </w:r>
      <w:proofErr w:type="spellStart"/>
      <w:r w:rsidRPr="00212BEF">
        <w:rPr>
          <w:rFonts w:ascii="Times New Roman" w:eastAsia="Times New Roman" w:hAnsi="Times New Roman" w:cs="Times New Roman"/>
          <w:lang w:val="en-US" w:eastAsia="fr-FR"/>
        </w:rPr>
        <w:t>Judments</w:t>
      </w:r>
      <w:proofErr w:type="spellEnd"/>
      <w:r w:rsidRPr="00212BEF">
        <w:rPr>
          <w:rFonts w:ascii="Times New Roman" w:eastAsia="Times New Roman" w:hAnsi="Times New Roman" w:cs="Times New Roman"/>
          <w:lang w:val="en-US" w:eastAsia="fr-FR"/>
        </w:rPr>
        <w:t xml:space="preserve"> (prospective vs. retrospective) and Difficulty (easy vs. hard). </w:t>
      </w:r>
      <w:r w:rsidRPr="001532F7">
        <w:rPr>
          <w:rFonts w:ascii="Times New Roman" w:eastAsia="Times New Roman" w:hAnsi="Times New Roman" w:cs="Times New Roman"/>
          <w:lang w:val="en-US" w:eastAsia="fr-FR"/>
        </w:rPr>
        <w:t>These two predictors will be contrast-coded (see below).</w:t>
      </w:r>
    </w:p>
    <w:p w14:paraId="7C410637" w14:textId="41B29255" w:rsidR="001C6D46" w:rsidRDefault="001C6D46" w:rsidP="00A85938">
      <w:pPr>
        <w:spacing w:after="0" w:line="240" w:lineRule="auto"/>
        <w:rPr>
          <w:rFonts w:ascii="Times New Roman" w:eastAsia="Times New Roman" w:hAnsi="Times New Roman" w:cs="Times New Roman"/>
          <w:lang w:val="en-US" w:eastAsia="fr-FR"/>
        </w:rPr>
      </w:pPr>
    </w:p>
    <w:p w14:paraId="7AA499BF" w14:textId="1FD1E438" w:rsidR="001C6D46" w:rsidRPr="001532F7" w:rsidRDefault="001C6D46" w:rsidP="00A85938">
      <w:pPr>
        <w:spacing w:after="0" w:line="240" w:lineRule="auto"/>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We will follow the recommendations of Judd, McClelland, &amp; Ryan (2017) to conduct our analysis.</w:t>
      </w:r>
    </w:p>
    <w:p w14:paraId="7EC88ED9" w14:textId="77777777" w:rsidR="00A85938" w:rsidRPr="001532F7" w:rsidRDefault="00A85938" w:rsidP="00A85938">
      <w:pPr>
        <w:spacing w:after="0" w:line="240" w:lineRule="auto"/>
        <w:rPr>
          <w:rFonts w:ascii="Times New Roman" w:eastAsia="Times New Roman" w:hAnsi="Times New Roman" w:cs="Times New Roman"/>
          <w:lang w:val="en-US" w:eastAsia="fr-FR"/>
        </w:rPr>
      </w:pPr>
    </w:p>
    <w:p w14:paraId="6F1D09E0"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The models will be specified the following way (</w:t>
      </w:r>
      <w:proofErr w:type="spell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 xml:space="preserve"> formula syntax): </w:t>
      </w:r>
    </w:p>
    <w:p w14:paraId="4810B7B5"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lastRenderedPageBreak/>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W_judgment</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446472CB"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W_difficulty</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5C94BFFE"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proofErr w:type="gramStart"/>
      <w:r w:rsidRPr="00212BEF">
        <w:rPr>
          <w:rFonts w:ascii="Times New Roman" w:eastAsia="Times New Roman" w:hAnsi="Times New Roman" w:cs="Times New Roman"/>
          <w:lang w:val="en-US" w:eastAsia="fr-FR"/>
        </w:rPr>
        <w:t>lm</w:t>
      </w:r>
      <w:proofErr w:type="spellEnd"/>
      <w:r w:rsidRPr="00212BEF">
        <w:rPr>
          <w:rFonts w:ascii="Times New Roman" w:eastAsia="Times New Roman" w:hAnsi="Times New Roman" w:cs="Times New Roman"/>
          <w:lang w:val="en-US" w:eastAsia="fr-FR"/>
        </w:rPr>
        <w:t>(</w:t>
      </w:r>
      <w:proofErr w:type="spellStart"/>
      <w:proofErr w:type="gramEnd"/>
      <w:r w:rsidRPr="00212BEF">
        <w:rPr>
          <w:rFonts w:ascii="Times New Roman" w:eastAsia="Times New Roman" w:hAnsi="Times New Roman" w:cs="Times New Roman"/>
          <w:lang w:val="en-US" w:eastAsia="fr-FR"/>
        </w:rPr>
        <w:t>W_interaction</w:t>
      </w:r>
      <w:proofErr w:type="spellEnd"/>
      <w:r w:rsidRPr="00212BEF">
        <w:rPr>
          <w:rFonts w:ascii="Times New Roman" w:eastAsia="Times New Roman" w:hAnsi="Times New Roman" w:cs="Times New Roman"/>
          <w:lang w:val="en-US" w:eastAsia="fr-FR"/>
        </w:rPr>
        <w:t xml:space="preserve"> ~ 1 , data = </w:t>
      </w:r>
      <w:proofErr w:type="spellStart"/>
      <w:r w:rsidRPr="00212BEF">
        <w:rPr>
          <w:rFonts w:ascii="Times New Roman" w:eastAsia="Times New Roman" w:hAnsi="Times New Roman" w:cs="Times New Roman"/>
          <w:lang w:val="en-US" w:eastAsia="fr-FR"/>
        </w:rPr>
        <w:t>dataset_analysis</w:t>
      </w:r>
      <w:proofErr w:type="spellEnd"/>
      <w:r w:rsidRPr="00212BEF">
        <w:rPr>
          <w:rFonts w:ascii="Times New Roman" w:eastAsia="Times New Roman" w:hAnsi="Times New Roman" w:cs="Times New Roman"/>
          <w:lang w:val="en-US" w:eastAsia="fr-FR"/>
        </w:rPr>
        <w:t>)</w:t>
      </w:r>
    </w:p>
    <w:p w14:paraId="519662D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15ABDB5" w14:textId="5CF96C92"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If possible, we will </w:t>
      </w:r>
      <w:r w:rsidR="001C6D46">
        <w:rPr>
          <w:rFonts w:ascii="Times New Roman" w:eastAsia="Times New Roman" w:hAnsi="Times New Roman" w:cs="Times New Roman"/>
          <w:lang w:val="en-US" w:eastAsia="fr-FR"/>
        </w:rPr>
        <w:t xml:space="preserve">conduct a </w:t>
      </w:r>
      <w:r w:rsidRPr="00212BEF">
        <w:rPr>
          <w:rFonts w:ascii="Times New Roman" w:eastAsia="Times New Roman" w:hAnsi="Times New Roman" w:cs="Times New Roman"/>
          <w:lang w:val="en-US" w:eastAsia="fr-FR"/>
        </w:rPr>
        <w:t xml:space="preserve">mixed model </w:t>
      </w:r>
      <w:r w:rsidR="001C6D46">
        <w:rPr>
          <w:rFonts w:ascii="Times New Roman" w:eastAsia="Times New Roman" w:hAnsi="Times New Roman" w:cs="Times New Roman"/>
          <w:lang w:val="en-US" w:eastAsia="fr-FR"/>
        </w:rPr>
        <w:t xml:space="preserve">analysis </w:t>
      </w:r>
      <w:r w:rsidRPr="00212BEF">
        <w:rPr>
          <w:rFonts w:ascii="Times New Roman" w:eastAsia="Times New Roman" w:hAnsi="Times New Roman" w:cs="Times New Roman"/>
          <w:lang w:val="en-US" w:eastAsia="fr-FR"/>
        </w:rPr>
        <w:t>with two within-participants factors: Jud</w:t>
      </w:r>
      <w:r w:rsidR="001C6D46">
        <w:rPr>
          <w:rFonts w:ascii="Times New Roman" w:eastAsia="Times New Roman" w:hAnsi="Times New Roman" w:cs="Times New Roman"/>
          <w:lang w:val="en-US" w:eastAsia="fr-FR"/>
        </w:rPr>
        <w:t>g</w:t>
      </w:r>
      <w:r w:rsidRPr="00212BEF">
        <w:rPr>
          <w:rFonts w:ascii="Times New Roman" w:eastAsia="Times New Roman" w:hAnsi="Times New Roman" w:cs="Times New Roman"/>
          <w:lang w:val="en-US" w:eastAsia="fr-FR"/>
        </w:rPr>
        <w:t xml:space="preserve">ments (prospective vs. retrospective) and Difficulty (easy vs. hard). These two predictors will be contrast-coded in the mixed-model.  </w:t>
      </w:r>
    </w:p>
    <w:p w14:paraId="612C75EF"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The model will be specified the following way (lme4 formula syntax): </w:t>
      </w:r>
    </w:p>
    <w:p w14:paraId="01B53FF9"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score ~ 1 + Judgment * Difficulty +  </w:t>
      </w:r>
    </w:p>
    <w:p w14:paraId="2163E762"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(1 + Judgment * Difficulty | Participant) +  </w:t>
      </w:r>
    </w:p>
    <w:p w14:paraId="10B06FBA"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(1 + Judgment * Difficulty | Stimulus) </w:t>
      </w:r>
    </w:p>
    <w:p w14:paraId="5BBAE3DF" w14:textId="77777777" w:rsidR="005F6F77"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We will simplify the model following Bates et al. (2015)'s recommendations. More precisely, we will first run the full model, and then we intend to drop every non-significant variance component in order to reach a parsimonious mixed model.</w:t>
      </w:r>
    </w:p>
    <w:p w14:paraId="2BC4CFC9"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38640978"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Transformations</w:t>
      </w:r>
    </w:p>
    <w:p w14:paraId="70CC03F4"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5DC08CCB" w14:textId="67C71320"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We are going to use the following coding scheme</w:t>
      </w:r>
      <w:r w:rsidR="001C6D46">
        <w:rPr>
          <w:rFonts w:ascii="Times New Roman" w:eastAsia="Times New Roman" w:hAnsi="Times New Roman" w:cs="Times New Roman"/>
          <w:lang w:val="en-US" w:eastAsia="fr-FR"/>
        </w:rPr>
        <w:t xml:space="preserve"> in order to conduct the ANOVA following Judd, McClelland, &amp; Ryan (2017) recommendations</w:t>
      </w:r>
      <w:r w:rsidRPr="00212BEF">
        <w:rPr>
          <w:rFonts w:ascii="Times New Roman" w:eastAsia="Times New Roman" w:hAnsi="Times New Roman" w:cs="Times New Roman"/>
          <w:lang w:val="en-US" w:eastAsia="fr-FR"/>
        </w:rPr>
        <w:t>:</w:t>
      </w:r>
    </w:p>
    <w:p w14:paraId="3EE629FA"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W_judgment</w:t>
      </w:r>
      <w:proofErr w:type="spellEnd"/>
      <w:r w:rsidRPr="00212BEF">
        <w:rPr>
          <w:rFonts w:ascii="Times New Roman" w:eastAsia="Times New Roman" w:hAnsi="Times New Roman" w:cs="Times New Roman"/>
          <w:lang w:val="en-US" w:eastAsia="fr-FR"/>
        </w:rPr>
        <w:t xml:space="preserve"> =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main effect of "Judgment")</w:t>
      </w:r>
    </w:p>
    <w:p w14:paraId="1EE53AAF"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W_difficulty</w:t>
      </w:r>
      <w:proofErr w:type="spellEnd"/>
      <w:r w:rsidRPr="00212BEF">
        <w:rPr>
          <w:rFonts w:ascii="Times New Roman" w:eastAsia="Times New Roman" w:hAnsi="Times New Roman" w:cs="Times New Roman"/>
          <w:lang w:val="en-US" w:eastAsia="fr-FR"/>
        </w:rPr>
        <w:t xml:space="preserve"> =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main effect of "Difficulty")</w:t>
      </w:r>
    </w:p>
    <w:p w14:paraId="5B08FD66" w14:textId="77777777" w:rsidR="00A85938" w:rsidRPr="00212BEF" w:rsidRDefault="00A85938" w:rsidP="00A85938">
      <w:pPr>
        <w:spacing w:after="0" w:line="240" w:lineRule="auto"/>
        <w:rPr>
          <w:rFonts w:ascii="Times New Roman" w:eastAsia="Times New Roman" w:hAnsi="Times New Roman" w:cs="Times New Roman"/>
          <w:lang w:val="en-US" w:eastAsia="fr-FR"/>
        </w:rPr>
      </w:pPr>
      <w:proofErr w:type="spellStart"/>
      <w:r w:rsidRPr="00212BEF">
        <w:rPr>
          <w:rFonts w:ascii="Times New Roman" w:eastAsia="Times New Roman" w:hAnsi="Times New Roman" w:cs="Times New Roman"/>
          <w:lang w:val="en-US" w:eastAsia="fr-FR"/>
        </w:rPr>
        <w:t>W_inte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hard_prospective</w:t>
      </w:r>
      <w:proofErr w:type="spellEnd"/>
      <w:r w:rsidRPr="00212BEF">
        <w:rPr>
          <w:rFonts w:ascii="Times New Roman" w:eastAsia="Times New Roman" w:hAnsi="Times New Roman" w:cs="Times New Roman"/>
          <w:lang w:val="en-US" w:eastAsia="fr-FR"/>
        </w:rPr>
        <w:t xml:space="preserve"> + 1 * </w:t>
      </w:r>
      <w:proofErr w:type="spellStart"/>
      <w:r w:rsidRPr="00212BEF">
        <w:rPr>
          <w:rFonts w:ascii="Times New Roman" w:eastAsia="Times New Roman" w:hAnsi="Times New Roman" w:cs="Times New Roman"/>
          <w:lang w:val="en-US" w:eastAsia="fr-FR"/>
        </w:rPr>
        <w:t>easy_retrospective</w:t>
      </w:r>
      <w:proofErr w:type="spellEnd"/>
      <w:r w:rsidRPr="00212BEF">
        <w:rPr>
          <w:rFonts w:ascii="Times New Roman" w:eastAsia="Times New Roman" w:hAnsi="Times New Roman" w:cs="Times New Roman"/>
          <w:lang w:val="en-US" w:eastAsia="fr-FR"/>
        </w:rPr>
        <w:t>, (for the interaction "Judgment*Difficulty")</w:t>
      </w:r>
    </w:p>
    <w:p w14:paraId="02EE2A3E"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05D74D7D"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Inference criteria</w:t>
      </w:r>
    </w:p>
    <w:p w14:paraId="2FC47A66"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F985830" w14:textId="31E17151" w:rsidR="00A85938" w:rsidRPr="00212BEF" w:rsidRDefault="001C6D46" w:rsidP="00A85938">
      <w:pPr>
        <w:spacing w:after="0" w:line="240" w:lineRule="auto"/>
        <w:rPr>
          <w:rFonts w:ascii="Times New Roman" w:eastAsia="Times New Roman" w:hAnsi="Times New Roman" w:cs="Times New Roman"/>
          <w:lang w:val="en-US" w:eastAsia="fr-FR"/>
        </w:rPr>
      </w:pPr>
      <w:r>
        <w:rPr>
          <w:rFonts w:ascii="Times New Roman" w:eastAsia="Times New Roman" w:hAnsi="Times New Roman" w:cs="Times New Roman"/>
          <w:lang w:val="en-US" w:eastAsia="fr-FR"/>
        </w:rPr>
        <w:t>We will use the standard alpha = .05 threshold.</w:t>
      </w:r>
    </w:p>
    <w:p w14:paraId="327BFC6C"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598F884C"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Data exclusion</w:t>
      </w:r>
    </w:p>
    <w:p w14:paraId="726CB19F"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EE71965"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The outliers were defined according to two methods, namely (a) participants with a mean deviating by more than </w:t>
      </w:r>
      <w:r w:rsidR="0093408D" w:rsidRPr="00212BEF">
        <w:rPr>
          <w:rFonts w:ascii="Times New Roman" w:eastAsia="Times New Roman" w:hAnsi="Times New Roman" w:cs="Times New Roman"/>
          <w:lang w:val="en-US" w:eastAsia="fr-FR"/>
        </w:rPr>
        <w:t>3</w:t>
      </w:r>
      <w:r w:rsidRPr="00212BEF">
        <w:rPr>
          <w:rFonts w:ascii="Times New Roman" w:eastAsia="Times New Roman" w:hAnsi="Times New Roman" w:cs="Times New Roman"/>
          <w:lang w:val="en-US" w:eastAsia="fr-FR"/>
        </w:rPr>
        <w:t xml:space="preserve"> standard deviations from the overall mean and (b) participants whose residuals have an SSR &gt; 4 and Cook's d and levers with significant gaps with the other participants.</w:t>
      </w:r>
    </w:p>
    <w:p w14:paraId="12C6229E" w14:textId="77777777" w:rsidR="00955540" w:rsidRPr="00212BEF" w:rsidRDefault="00955540"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All the training responses will also be excluded of the analysis.</w:t>
      </w:r>
    </w:p>
    <w:p w14:paraId="562AC29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17807BA" w14:textId="77777777" w:rsidR="00A85938" w:rsidRPr="00212BEF" w:rsidRDefault="00A85938" w:rsidP="00A85938">
      <w:pPr>
        <w:spacing w:after="0" w:line="240" w:lineRule="auto"/>
        <w:rPr>
          <w:rFonts w:ascii="Times New Roman" w:eastAsia="Times New Roman" w:hAnsi="Times New Roman" w:cs="Times New Roman"/>
          <w:b/>
          <w:sz w:val="24"/>
          <w:szCs w:val="24"/>
          <w:lang w:val="en-US" w:eastAsia="fr-FR"/>
        </w:rPr>
      </w:pPr>
      <w:r w:rsidRPr="00212BEF">
        <w:rPr>
          <w:rFonts w:ascii="Times New Roman" w:eastAsia="Times New Roman" w:hAnsi="Times New Roman" w:cs="Times New Roman"/>
          <w:b/>
          <w:sz w:val="24"/>
          <w:szCs w:val="24"/>
          <w:lang w:val="en-US" w:eastAsia="fr-FR"/>
        </w:rPr>
        <w:t>Missing data</w:t>
      </w:r>
    </w:p>
    <w:p w14:paraId="34CD417D"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15626DC" w14:textId="30C4F270"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If a participant </w:t>
      </w:r>
      <w:proofErr w:type="gramStart"/>
      <w:r w:rsidR="001C6D46">
        <w:rPr>
          <w:rFonts w:ascii="Times New Roman" w:eastAsia="Times New Roman" w:hAnsi="Times New Roman" w:cs="Times New Roman"/>
          <w:lang w:val="en-US" w:eastAsia="fr-FR"/>
        </w:rPr>
        <w:t>do</w:t>
      </w:r>
      <w:proofErr w:type="gramEnd"/>
      <w:r w:rsidR="001C6D46">
        <w:rPr>
          <w:rFonts w:ascii="Times New Roman" w:eastAsia="Times New Roman" w:hAnsi="Times New Roman" w:cs="Times New Roman"/>
          <w:lang w:val="en-US" w:eastAsia="fr-FR"/>
        </w:rPr>
        <w:t xml:space="preserve"> not</w:t>
      </w:r>
      <w:r w:rsidR="001C6D46" w:rsidRPr="00212BEF">
        <w:rPr>
          <w:rFonts w:ascii="Times New Roman" w:eastAsia="Times New Roman" w:hAnsi="Times New Roman" w:cs="Times New Roman"/>
          <w:lang w:val="en-US" w:eastAsia="fr-FR"/>
        </w:rPr>
        <w:t xml:space="preserve"> </w:t>
      </w:r>
      <w:r w:rsidRPr="00212BEF">
        <w:rPr>
          <w:rFonts w:ascii="Times New Roman" w:eastAsia="Times New Roman" w:hAnsi="Times New Roman" w:cs="Times New Roman"/>
          <w:lang w:val="en-US" w:eastAsia="fr-FR"/>
        </w:rPr>
        <w:t>answer to all of the trials, his/her data will be excluded.</w:t>
      </w:r>
    </w:p>
    <w:p w14:paraId="211DA695"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098C61BF" w14:textId="77777777" w:rsidR="00A85938" w:rsidRPr="00212BEF" w:rsidRDefault="00A85938" w:rsidP="00A85938">
      <w:pPr>
        <w:spacing w:after="0" w:line="240" w:lineRule="auto"/>
        <w:rPr>
          <w:rFonts w:ascii="Times New Roman" w:hAnsi="Times New Roman" w:cs="Times New Roman"/>
          <w:b/>
          <w:sz w:val="24"/>
          <w:szCs w:val="24"/>
          <w:lang w:val="en-US"/>
        </w:rPr>
      </w:pPr>
      <w:r w:rsidRPr="00212BEF">
        <w:rPr>
          <w:rFonts w:ascii="Times New Roman" w:hAnsi="Times New Roman" w:cs="Times New Roman"/>
          <w:b/>
          <w:sz w:val="24"/>
          <w:szCs w:val="24"/>
          <w:lang w:val="en-US"/>
        </w:rPr>
        <w:t>Exploratory analysis</w:t>
      </w:r>
    </w:p>
    <w:p w14:paraId="698E9807"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1E6B34DD"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We expect that certain demographic </w:t>
      </w:r>
      <w:r w:rsidR="00955540" w:rsidRPr="00212BEF">
        <w:rPr>
          <w:rFonts w:ascii="Times New Roman" w:eastAsia="Times New Roman" w:hAnsi="Times New Roman" w:cs="Times New Roman"/>
          <w:lang w:val="en-US" w:eastAsia="fr-FR"/>
        </w:rPr>
        <w:t>variables</w:t>
      </w:r>
      <w:r w:rsidRPr="00212BEF">
        <w:rPr>
          <w:rFonts w:ascii="Times New Roman" w:eastAsia="Times New Roman" w:hAnsi="Times New Roman" w:cs="Times New Roman"/>
          <w:lang w:val="en-US" w:eastAsia="fr-FR"/>
        </w:rPr>
        <w:t xml:space="preserve"> may be related to metacognitive judgments. Therefore, we will look for relationships between demographic variables (age, gender, laterality) and the measure.</w:t>
      </w:r>
    </w:p>
    <w:p w14:paraId="11D7C07B" w14:textId="77777777" w:rsidR="005F6F77" w:rsidRPr="00212BEF" w:rsidRDefault="005F6F77" w:rsidP="005F6F77">
      <w:pPr>
        <w:spacing w:after="0" w:line="240" w:lineRule="auto"/>
        <w:rPr>
          <w:rFonts w:ascii="Times New Roman" w:eastAsia="Times New Roman" w:hAnsi="Times New Roman" w:cs="Times New Roman"/>
          <w:sz w:val="28"/>
          <w:szCs w:val="28"/>
          <w:lang w:val="en-US" w:eastAsia="fr-FR"/>
        </w:rPr>
      </w:pPr>
    </w:p>
    <w:p w14:paraId="1CFFD905" w14:textId="77777777" w:rsidR="005F6F77" w:rsidRDefault="005F6F77" w:rsidP="005F6F77">
      <w:pPr>
        <w:spacing w:after="0" w:line="240" w:lineRule="auto"/>
        <w:jc w:val="center"/>
        <w:rPr>
          <w:rFonts w:ascii="Times New Roman" w:eastAsia="Times New Roman" w:hAnsi="Times New Roman" w:cs="Times New Roman"/>
          <w:b/>
          <w:sz w:val="28"/>
          <w:szCs w:val="28"/>
          <w:lang w:eastAsia="fr-FR"/>
        </w:rPr>
      </w:pPr>
      <w:proofErr w:type="spellStart"/>
      <w:r w:rsidRPr="005F6F77">
        <w:rPr>
          <w:rFonts w:ascii="Times New Roman" w:eastAsia="Times New Roman" w:hAnsi="Times New Roman" w:cs="Times New Roman"/>
          <w:b/>
          <w:sz w:val="28"/>
          <w:szCs w:val="28"/>
          <w:lang w:eastAsia="fr-FR"/>
        </w:rPr>
        <w:t>Other</w:t>
      </w:r>
      <w:proofErr w:type="spellEnd"/>
    </w:p>
    <w:p w14:paraId="1E356059" w14:textId="77777777" w:rsidR="00A85938" w:rsidRDefault="00A85938" w:rsidP="00A85938">
      <w:pPr>
        <w:spacing w:after="0" w:line="240" w:lineRule="auto"/>
        <w:rPr>
          <w:rFonts w:ascii="Times New Roman" w:eastAsia="Times New Roman" w:hAnsi="Times New Roman" w:cs="Times New Roman"/>
          <w:b/>
          <w:sz w:val="28"/>
          <w:szCs w:val="28"/>
          <w:lang w:eastAsia="fr-FR"/>
        </w:rPr>
      </w:pPr>
    </w:p>
    <w:p w14:paraId="00BDED69"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Our task (coded in </w:t>
      </w:r>
      <w:proofErr w:type="spellStart"/>
      <w:r w:rsidRPr="00212BEF">
        <w:rPr>
          <w:rFonts w:ascii="Times New Roman" w:eastAsia="Times New Roman" w:hAnsi="Times New Roman" w:cs="Times New Roman"/>
          <w:lang w:val="en-US" w:eastAsia="fr-FR"/>
        </w:rPr>
        <w:t>javascript</w:t>
      </w:r>
      <w:proofErr w:type="spellEnd"/>
      <w:r w:rsidRPr="00212BEF">
        <w:rPr>
          <w:rFonts w:ascii="Times New Roman" w:eastAsia="Times New Roman" w:hAnsi="Times New Roman" w:cs="Times New Roman"/>
          <w:lang w:val="en-US" w:eastAsia="fr-FR"/>
        </w:rPr>
        <w:t xml:space="preserve"> and html) is freely inspired by the one used in the following article:</w:t>
      </w:r>
    </w:p>
    <w:p w14:paraId="114975AB" w14:textId="77777777" w:rsidR="00A85938" w:rsidRPr="00212BEF" w:rsidRDefault="00A85938" w:rsidP="00A85938">
      <w:pPr>
        <w:spacing w:after="0" w:line="240" w:lineRule="auto"/>
        <w:rPr>
          <w:rFonts w:ascii="Times New Roman" w:eastAsia="Times New Roman" w:hAnsi="Times New Roman" w:cs="Times New Roman"/>
          <w:lang w:val="en-US" w:eastAsia="fr-FR"/>
        </w:rPr>
      </w:pPr>
    </w:p>
    <w:p w14:paraId="4A33CE27" w14:textId="77777777" w:rsidR="00A85938" w:rsidRPr="00212BEF" w:rsidRDefault="00A85938" w:rsidP="00A85938">
      <w:pPr>
        <w:spacing w:after="0" w:line="240" w:lineRule="auto"/>
        <w:rPr>
          <w:rFonts w:ascii="Times New Roman" w:eastAsia="Times New Roman" w:hAnsi="Times New Roman" w:cs="Times New Roman"/>
          <w:lang w:val="en-US" w:eastAsia="fr-FR"/>
        </w:rPr>
      </w:pPr>
      <w:r w:rsidRPr="00212BEF">
        <w:rPr>
          <w:rFonts w:ascii="Times New Roman" w:eastAsia="Times New Roman" w:hAnsi="Times New Roman" w:cs="Times New Roman"/>
          <w:lang w:val="en-US" w:eastAsia="fr-FR"/>
        </w:rPr>
        <w:t xml:space="preserve">Cusack M, </w:t>
      </w:r>
      <w:proofErr w:type="spellStart"/>
      <w:r w:rsidRPr="00212BEF">
        <w:rPr>
          <w:rFonts w:ascii="Times New Roman" w:eastAsia="Times New Roman" w:hAnsi="Times New Roman" w:cs="Times New Roman"/>
          <w:lang w:val="en-US" w:eastAsia="fr-FR"/>
        </w:rPr>
        <w:t>Vezenkova</w:t>
      </w:r>
      <w:proofErr w:type="spellEnd"/>
      <w:r w:rsidRPr="00212BEF">
        <w:rPr>
          <w:rFonts w:ascii="Times New Roman" w:eastAsia="Times New Roman" w:hAnsi="Times New Roman" w:cs="Times New Roman"/>
          <w:lang w:val="en-US" w:eastAsia="fr-FR"/>
        </w:rPr>
        <w:t xml:space="preserve"> N, Gottschalk C, Calin-</w:t>
      </w:r>
      <w:proofErr w:type="spellStart"/>
      <w:r w:rsidRPr="00212BEF">
        <w:rPr>
          <w:rFonts w:ascii="Times New Roman" w:eastAsia="Times New Roman" w:hAnsi="Times New Roman" w:cs="Times New Roman"/>
          <w:lang w:val="en-US" w:eastAsia="fr-FR"/>
        </w:rPr>
        <w:t>Jageman</w:t>
      </w:r>
      <w:proofErr w:type="spellEnd"/>
      <w:r w:rsidRPr="00212BEF">
        <w:rPr>
          <w:rFonts w:ascii="Times New Roman" w:eastAsia="Times New Roman" w:hAnsi="Times New Roman" w:cs="Times New Roman"/>
          <w:lang w:val="en-US" w:eastAsia="fr-FR"/>
        </w:rPr>
        <w:t xml:space="preserve"> RJ. 2015. Direct and Conceptual Replications of </w:t>
      </w:r>
      <w:proofErr w:type="spellStart"/>
      <w:r w:rsidRPr="00212BEF">
        <w:rPr>
          <w:rFonts w:ascii="Times New Roman" w:eastAsia="Times New Roman" w:hAnsi="Times New Roman" w:cs="Times New Roman"/>
          <w:lang w:val="en-US" w:eastAsia="fr-FR"/>
        </w:rPr>
        <w:t>Burgmer</w:t>
      </w:r>
      <w:proofErr w:type="spellEnd"/>
      <w:r w:rsidRPr="00212BEF">
        <w:rPr>
          <w:rFonts w:ascii="Times New Roman" w:eastAsia="Times New Roman" w:hAnsi="Times New Roman" w:cs="Times New Roman"/>
          <w:lang w:val="en-US" w:eastAsia="fr-FR"/>
        </w:rPr>
        <w:t xml:space="preserve"> &amp; </w:t>
      </w:r>
      <w:proofErr w:type="spellStart"/>
      <w:r w:rsidRPr="00212BEF">
        <w:rPr>
          <w:rFonts w:ascii="Times New Roman" w:eastAsia="Times New Roman" w:hAnsi="Times New Roman" w:cs="Times New Roman"/>
          <w:lang w:val="en-US" w:eastAsia="fr-FR"/>
        </w:rPr>
        <w:t>Englich</w:t>
      </w:r>
      <w:proofErr w:type="spellEnd"/>
      <w:r w:rsidRPr="00212BEF">
        <w:rPr>
          <w:rFonts w:ascii="Times New Roman" w:eastAsia="Times New Roman" w:hAnsi="Times New Roman" w:cs="Times New Roman"/>
          <w:lang w:val="en-US" w:eastAsia="fr-FR"/>
        </w:rPr>
        <w:t xml:space="preserve"> (2012): Power May Have Little to No Effect on Motor Performance ed. </w:t>
      </w:r>
      <w:r w:rsidRPr="00A85938">
        <w:rPr>
          <w:rFonts w:ascii="Times New Roman" w:eastAsia="Times New Roman" w:hAnsi="Times New Roman" w:cs="Times New Roman"/>
          <w:lang w:eastAsia="fr-FR"/>
        </w:rPr>
        <w:t xml:space="preserve">J.M. Haddad. </w:t>
      </w:r>
      <w:proofErr w:type="spellStart"/>
      <w:r w:rsidRPr="00212BEF">
        <w:rPr>
          <w:rFonts w:ascii="Times New Roman" w:eastAsia="Times New Roman" w:hAnsi="Times New Roman" w:cs="Times New Roman"/>
          <w:lang w:val="en-US" w:eastAsia="fr-FR"/>
        </w:rPr>
        <w:t>PLoS</w:t>
      </w:r>
      <w:proofErr w:type="spellEnd"/>
      <w:r w:rsidRPr="00212BEF">
        <w:rPr>
          <w:rFonts w:ascii="Times New Roman" w:eastAsia="Times New Roman" w:hAnsi="Times New Roman" w:cs="Times New Roman"/>
          <w:lang w:val="en-US" w:eastAsia="fr-FR"/>
        </w:rPr>
        <w:t xml:space="preserve"> One 10: e0140806. PMID: 26536592. http://dx.plos.org/10.1371/journal.pone.0140806.</w:t>
      </w:r>
    </w:p>
    <w:sectPr w:rsidR="00A85938" w:rsidRPr="00212BEF">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AA7E5" w16cex:dateUtc="2021-02-07T16:54:00Z"/>
  <w16cex:commentExtensible w16cex:durableId="23CAAA89" w16cex:dateUtc="2021-02-07T17:06:00Z"/>
  <w16cex:commentExtensible w16cex:durableId="23CAAAA7" w16cex:dateUtc="2021-02-07T17:06:00Z"/>
  <w16cex:commentExtensible w16cex:durableId="23CAAC86" w16cex:dateUtc="2021-02-07T17:14:00Z"/>
  <w16cex:commentExtensible w16cex:durableId="23CAADB6" w16cex:dateUtc="2021-02-07T17:19:00Z"/>
  <w16cex:commentExtensible w16cex:durableId="23CAAEC5" w16cex:dateUtc="2021-02-07T17:24:00Z"/>
  <w16cex:commentExtensible w16cex:durableId="23CAAEDE" w16cex:dateUtc="2021-02-07T17:24: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112C0F"/>
    <w:multiLevelType w:val="hybridMultilevel"/>
    <w:tmpl w:val="F15E503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0B4011E"/>
    <w:multiLevelType w:val="hybridMultilevel"/>
    <w:tmpl w:val="3F4246BC"/>
    <w:lvl w:ilvl="0" w:tplc="040C0001">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se">
    <w15:presenceInfo w15:providerId="Windows Live" w15:userId="ae77723a9b797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96B"/>
    <w:rsid w:val="000041A1"/>
    <w:rsid w:val="000F1BD7"/>
    <w:rsid w:val="001252D7"/>
    <w:rsid w:val="001532F7"/>
    <w:rsid w:val="001C6D46"/>
    <w:rsid w:val="00212BEF"/>
    <w:rsid w:val="0024671C"/>
    <w:rsid w:val="002E09FE"/>
    <w:rsid w:val="003E0A58"/>
    <w:rsid w:val="004C2713"/>
    <w:rsid w:val="005F6F77"/>
    <w:rsid w:val="0060117B"/>
    <w:rsid w:val="0063496B"/>
    <w:rsid w:val="00684789"/>
    <w:rsid w:val="0093408D"/>
    <w:rsid w:val="00955540"/>
    <w:rsid w:val="00955CA3"/>
    <w:rsid w:val="00983D68"/>
    <w:rsid w:val="0098479D"/>
    <w:rsid w:val="00A85938"/>
    <w:rsid w:val="00C01AFD"/>
    <w:rsid w:val="00E665F9"/>
    <w:rsid w:val="00FD4A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1784"/>
  <w15:chartTrackingRefBased/>
  <w15:docId w15:val="{DCE76E55-8F4C-4AF7-A742-76C3EE53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3496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63496B"/>
    <w:pPr>
      <w:ind w:left="720"/>
      <w:contextualSpacing/>
    </w:pPr>
  </w:style>
  <w:style w:type="paragraph" w:customStyle="1" w:styleId="displaytext1ytoza">
    <w:name w:val="_displaytext_1ytoza"/>
    <w:basedOn w:val="Normal"/>
    <w:rsid w:val="00E665F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quired1ytoza">
    <w:name w:val="_required_1ytoza"/>
    <w:basedOn w:val="Policepardfaut"/>
    <w:rsid w:val="00E665F9"/>
  </w:style>
  <w:style w:type="paragraph" w:customStyle="1" w:styleId="helptext1ytoza">
    <w:name w:val="_helptext_1ytoza"/>
    <w:basedOn w:val="Normal"/>
    <w:rsid w:val="00E665F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6011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117B"/>
    <w:rPr>
      <w:rFonts w:ascii="Segoe UI" w:hAnsi="Segoe UI" w:cs="Segoe UI"/>
      <w:sz w:val="18"/>
      <w:szCs w:val="18"/>
    </w:rPr>
  </w:style>
  <w:style w:type="character" w:styleId="Marquedecommentaire">
    <w:name w:val="annotation reference"/>
    <w:basedOn w:val="Policepardfaut"/>
    <w:uiPriority w:val="99"/>
    <w:semiHidden/>
    <w:unhideWhenUsed/>
    <w:rsid w:val="00212BEF"/>
    <w:rPr>
      <w:sz w:val="16"/>
      <w:szCs w:val="16"/>
    </w:rPr>
  </w:style>
  <w:style w:type="paragraph" w:styleId="Commentaire">
    <w:name w:val="annotation text"/>
    <w:basedOn w:val="Normal"/>
    <w:link w:val="CommentaireCar"/>
    <w:uiPriority w:val="99"/>
    <w:semiHidden/>
    <w:unhideWhenUsed/>
    <w:rsid w:val="00212BEF"/>
    <w:pPr>
      <w:spacing w:line="240" w:lineRule="auto"/>
    </w:pPr>
    <w:rPr>
      <w:sz w:val="20"/>
      <w:szCs w:val="20"/>
    </w:rPr>
  </w:style>
  <w:style w:type="character" w:customStyle="1" w:styleId="CommentaireCar">
    <w:name w:val="Commentaire Car"/>
    <w:basedOn w:val="Policepardfaut"/>
    <w:link w:val="Commentaire"/>
    <w:uiPriority w:val="99"/>
    <w:semiHidden/>
    <w:rsid w:val="00212BEF"/>
    <w:rPr>
      <w:sz w:val="20"/>
      <w:szCs w:val="20"/>
    </w:rPr>
  </w:style>
  <w:style w:type="paragraph" w:styleId="Objetducommentaire">
    <w:name w:val="annotation subject"/>
    <w:basedOn w:val="Commentaire"/>
    <w:next w:val="Commentaire"/>
    <w:link w:val="ObjetducommentaireCar"/>
    <w:uiPriority w:val="99"/>
    <w:semiHidden/>
    <w:unhideWhenUsed/>
    <w:rsid w:val="00212BEF"/>
    <w:rPr>
      <w:b/>
      <w:bCs/>
    </w:rPr>
  </w:style>
  <w:style w:type="character" w:customStyle="1" w:styleId="ObjetducommentaireCar">
    <w:name w:val="Objet du commentaire Car"/>
    <w:basedOn w:val="CommentaireCar"/>
    <w:link w:val="Objetducommentaire"/>
    <w:uiPriority w:val="99"/>
    <w:semiHidden/>
    <w:rsid w:val="00212BEF"/>
    <w:rPr>
      <w:b/>
      <w:bCs/>
      <w:sz w:val="20"/>
      <w:szCs w:val="20"/>
    </w:rPr>
  </w:style>
  <w:style w:type="paragraph" w:styleId="Rvision">
    <w:name w:val="Revision"/>
    <w:hidden/>
    <w:uiPriority w:val="99"/>
    <w:semiHidden/>
    <w:rsid w:val="00212B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296766">
      <w:bodyDiv w:val="1"/>
      <w:marLeft w:val="0"/>
      <w:marRight w:val="0"/>
      <w:marTop w:val="0"/>
      <w:marBottom w:val="0"/>
      <w:divBdr>
        <w:top w:val="none" w:sz="0" w:space="0" w:color="auto"/>
        <w:left w:val="none" w:sz="0" w:space="0" w:color="auto"/>
        <w:bottom w:val="none" w:sz="0" w:space="0" w:color="auto"/>
        <w:right w:val="none" w:sz="0" w:space="0" w:color="auto"/>
      </w:divBdr>
    </w:div>
    <w:div w:id="956760770">
      <w:bodyDiv w:val="1"/>
      <w:marLeft w:val="0"/>
      <w:marRight w:val="0"/>
      <w:marTop w:val="0"/>
      <w:marBottom w:val="0"/>
      <w:divBdr>
        <w:top w:val="none" w:sz="0" w:space="0" w:color="auto"/>
        <w:left w:val="none" w:sz="0" w:space="0" w:color="auto"/>
        <w:bottom w:val="none" w:sz="0" w:space="0" w:color="auto"/>
        <w:right w:val="none" w:sz="0" w:space="0" w:color="auto"/>
      </w:divBdr>
      <w:divsChild>
        <w:div w:id="1458178687">
          <w:marLeft w:val="0"/>
          <w:marRight w:val="0"/>
          <w:marTop w:val="0"/>
          <w:marBottom w:val="0"/>
          <w:divBdr>
            <w:top w:val="none" w:sz="0" w:space="0" w:color="auto"/>
            <w:left w:val="none" w:sz="0" w:space="0" w:color="auto"/>
            <w:bottom w:val="none" w:sz="0" w:space="0" w:color="auto"/>
            <w:right w:val="none" w:sz="0" w:space="0" w:color="auto"/>
          </w:divBdr>
          <w:divsChild>
            <w:div w:id="9649382">
              <w:marLeft w:val="0"/>
              <w:marRight w:val="0"/>
              <w:marTop w:val="0"/>
              <w:marBottom w:val="0"/>
              <w:divBdr>
                <w:top w:val="none" w:sz="0" w:space="0" w:color="auto"/>
                <w:left w:val="none" w:sz="0" w:space="0" w:color="auto"/>
                <w:bottom w:val="none" w:sz="0" w:space="0" w:color="auto"/>
                <w:right w:val="none" w:sz="0" w:space="0" w:color="auto"/>
              </w:divBdr>
              <w:divsChild>
                <w:div w:id="815149973">
                  <w:marLeft w:val="0"/>
                  <w:marRight w:val="0"/>
                  <w:marTop w:val="0"/>
                  <w:marBottom w:val="0"/>
                  <w:divBdr>
                    <w:top w:val="none" w:sz="0" w:space="0" w:color="auto"/>
                    <w:left w:val="none" w:sz="0" w:space="0" w:color="auto"/>
                    <w:bottom w:val="none" w:sz="0" w:space="0" w:color="auto"/>
                    <w:right w:val="none" w:sz="0" w:space="0" w:color="auto"/>
                  </w:divBdr>
                  <w:divsChild>
                    <w:div w:id="2100901111">
                      <w:marLeft w:val="0"/>
                      <w:marRight w:val="0"/>
                      <w:marTop w:val="0"/>
                      <w:marBottom w:val="0"/>
                      <w:divBdr>
                        <w:top w:val="none" w:sz="0" w:space="0" w:color="auto"/>
                        <w:left w:val="none" w:sz="0" w:space="0" w:color="auto"/>
                        <w:bottom w:val="none" w:sz="0" w:space="0" w:color="auto"/>
                        <w:right w:val="none" w:sz="0" w:space="0" w:color="auto"/>
                      </w:divBdr>
                    </w:div>
                    <w:div w:id="100297936">
                      <w:marLeft w:val="0"/>
                      <w:marRight w:val="0"/>
                      <w:marTop w:val="0"/>
                      <w:marBottom w:val="0"/>
                      <w:divBdr>
                        <w:top w:val="none" w:sz="0" w:space="0" w:color="auto"/>
                        <w:left w:val="none" w:sz="0" w:space="0" w:color="auto"/>
                        <w:bottom w:val="none" w:sz="0" w:space="0" w:color="auto"/>
                        <w:right w:val="none" w:sz="0" w:space="0" w:color="auto"/>
                      </w:divBdr>
                    </w:div>
                    <w:div w:id="398676116">
                      <w:marLeft w:val="0"/>
                      <w:marRight w:val="0"/>
                      <w:marTop w:val="0"/>
                      <w:marBottom w:val="0"/>
                      <w:divBdr>
                        <w:top w:val="none" w:sz="0" w:space="0" w:color="auto"/>
                        <w:left w:val="none" w:sz="0" w:space="0" w:color="auto"/>
                        <w:bottom w:val="none" w:sz="0" w:space="0" w:color="auto"/>
                        <w:right w:val="none" w:sz="0" w:space="0" w:color="auto"/>
                      </w:divBdr>
                    </w:div>
                    <w:div w:id="1849709820">
                      <w:marLeft w:val="0"/>
                      <w:marRight w:val="0"/>
                      <w:marTop w:val="0"/>
                      <w:marBottom w:val="0"/>
                      <w:divBdr>
                        <w:top w:val="none" w:sz="0" w:space="0" w:color="auto"/>
                        <w:left w:val="none" w:sz="0" w:space="0" w:color="auto"/>
                        <w:bottom w:val="none" w:sz="0" w:space="0" w:color="auto"/>
                        <w:right w:val="none" w:sz="0" w:space="0" w:color="auto"/>
                      </w:divBdr>
                    </w:div>
                    <w:div w:id="17772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62470">
      <w:bodyDiv w:val="1"/>
      <w:marLeft w:val="0"/>
      <w:marRight w:val="0"/>
      <w:marTop w:val="0"/>
      <w:marBottom w:val="0"/>
      <w:divBdr>
        <w:top w:val="none" w:sz="0" w:space="0" w:color="auto"/>
        <w:left w:val="none" w:sz="0" w:space="0" w:color="auto"/>
        <w:bottom w:val="none" w:sz="0" w:space="0" w:color="auto"/>
        <w:right w:val="none" w:sz="0" w:space="0" w:color="auto"/>
      </w:divBdr>
    </w:div>
    <w:div w:id="1333415529">
      <w:bodyDiv w:val="1"/>
      <w:marLeft w:val="0"/>
      <w:marRight w:val="0"/>
      <w:marTop w:val="0"/>
      <w:marBottom w:val="0"/>
      <w:divBdr>
        <w:top w:val="none" w:sz="0" w:space="0" w:color="auto"/>
        <w:left w:val="none" w:sz="0" w:space="0" w:color="auto"/>
        <w:bottom w:val="none" w:sz="0" w:space="0" w:color="auto"/>
        <w:right w:val="none" w:sz="0" w:space="0" w:color="auto"/>
      </w:divBdr>
      <w:divsChild>
        <w:div w:id="440801497">
          <w:marLeft w:val="0"/>
          <w:marRight w:val="0"/>
          <w:marTop w:val="0"/>
          <w:marBottom w:val="0"/>
          <w:divBdr>
            <w:top w:val="none" w:sz="0" w:space="0" w:color="auto"/>
            <w:left w:val="none" w:sz="0" w:space="0" w:color="auto"/>
            <w:bottom w:val="none" w:sz="0" w:space="0" w:color="auto"/>
            <w:right w:val="none" w:sz="0" w:space="0" w:color="auto"/>
          </w:divBdr>
        </w:div>
        <w:div w:id="1052118747">
          <w:marLeft w:val="0"/>
          <w:marRight w:val="0"/>
          <w:marTop w:val="0"/>
          <w:marBottom w:val="0"/>
          <w:divBdr>
            <w:top w:val="none" w:sz="0" w:space="0" w:color="auto"/>
            <w:left w:val="none" w:sz="0" w:space="0" w:color="auto"/>
            <w:bottom w:val="none" w:sz="0" w:space="0" w:color="auto"/>
            <w:right w:val="none" w:sz="0" w:space="0" w:color="auto"/>
          </w:divBdr>
        </w:div>
        <w:div w:id="1718966417">
          <w:marLeft w:val="0"/>
          <w:marRight w:val="0"/>
          <w:marTop w:val="0"/>
          <w:marBottom w:val="0"/>
          <w:divBdr>
            <w:top w:val="none" w:sz="0" w:space="0" w:color="auto"/>
            <w:left w:val="none" w:sz="0" w:space="0" w:color="auto"/>
            <w:bottom w:val="none" w:sz="0" w:space="0" w:color="auto"/>
            <w:right w:val="none" w:sz="0" w:space="0" w:color="auto"/>
          </w:divBdr>
        </w:div>
        <w:div w:id="1291743921">
          <w:marLeft w:val="0"/>
          <w:marRight w:val="0"/>
          <w:marTop w:val="0"/>
          <w:marBottom w:val="0"/>
          <w:divBdr>
            <w:top w:val="none" w:sz="0" w:space="0" w:color="auto"/>
            <w:left w:val="none" w:sz="0" w:space="0" w:color="auto"/>
            <w:bottom w:val="none" w:sz="0" w:space="0" w:color="auto"/>
            <w:right w:val="none" w:sz="0" w:space="0" w:color="auto"/>
          </w:divBdr>
        </w:div>
        <w:div w:id="688413279">
          <w:marLeft w:val="0"/>
          <w:marRight w:val="0"/>
          <w:marTop w:val="0"/>
          <w:marBottom w:val="0"/>
          <w:divBdr>
            <w:top w:val="none" w:sz="0" w:space="0" w:color="auto"/>
            <w:left w:val="none" w:sz="0" w:space="0" w:color="auto"/>
            <w:bottom w:val="none" w:sz="0" w:space="0" w:color="auto"/>
            <w:right w:val="none" w:sz="0" w:space="0" w:color="auto"/>
          </w:divBdr>
        </w:div>
        <w:div w:id="226188142">
          <w:marLeft w:val="0"/>
          <w:marRight w:val="0"/>
          <w:marTop w:val="0"/>
          <w:marBottom w:val="0"/>
          <w:divBdr>
            <w:top w:val="none" w:sz="0" w:space="0" w:color="auto"/>
            <w:left w:val="none" w:sz="0" w:space="0" w:color="auto"/>
            <w:bottom w:val="none" w:sz="0" w:space="0" w:color="auto"/>
            <w:right w:val="none" w:sz="0" w:space="0" w:color="auto"/>
          </w:divBdr>
        </w:div>
        <w:div w:id="929511627">
          <w:marLeft w:val="0"/>
          <w:marRight w:val="0"/>
          <w:marTop w:val="0"/>
          <w:marBottom w:val="0"/>
          <w:divBdr>
            <w:top w:val="none" w:sz="0" w:space="0" w:color="auto"/>
            <w:left w:val="none" w:sz="0" w:space="0" w:color="auto"/>
            <w:bottom w:val="none" w:sz="0" w:space="0" w:color="auto"/>
            <w:right w:val="none" w:sz="0" w:space="0" w:color="auto"/>
          </w:divBdr>
        </w:div>
        <w:div w:id="1620994261">
          <w:marLeft w:val="0"/>
          <w:marRight w:val="0"/>
          <w:marTop w:val="0"/>
          <w:marBottom w:val="0"/>
          <w:divBdr>
            <w:top w:val="none" w:sz="0" w:space="0" w:color="auto"/>
            <w:left w:val="none" w:sz="0" w:space="0" w:color="auto"/>
            <w:bottom w:val="none" w:sz="0" w:space="0" w:color="auto"/>
            <w:right w:val="none" w:sz="0" w:space="0" w:color="auto"/>
          </w:divBdr>
        </w:div>
      </w:divsChild>
    </w:div>
    <w:div w:id="1748766573">
      <w:bodyDiv w:val="1"/>
      <w:marLeft w:val="0"/>
      <w:marRight w:val="0"/>
      <w:marTop w:val="0"/>
      <w:marBottom w:val="0"/>
      <w:divBdr>
        <w:top w:val="none" w:sz="0" w:space="0" w:color="auto"/>
        <w:left w:val="none" w:sz="0" w:space="0" w:color="auto"/>
        <w:bottom w:val="none" w:sz="0" w:space="0" w:color="auto"/>
        <w:right w:val="none" w:sz="0" w:space="0" w:color="auto"/>
      </w:divBdr>
      <w:divsChild>
        <w:div w:id="1246694623">
          <w:marLeft w:val="0"/>
          <w:marRight w:val="0"/>
          <w:marTop w:val="0"/>
          <w:marBottom w:val="0"/>
          <w:divBdr>
            <w:top w:val="none" w:sz="0" w:space="0" w:color="auto"/>
            <w:left w:val="none" w:sz="0" w:space="0" w:color="auto"/>
            <w:bottom w:val="none" w:sz="0" w:space="0" w:color="auto"/>
            <w:right w:val="none" w:sz="0" w:space="0" w:color="auto"/>
          </w:divBdr>
          <w:divsChild>
            <w:div w:id="321395085">
              <w:marLeft w:val="0"/>
              <w:marRight w:val="0"/>
              <w:marTop w:val="0"/>
              <w:marBottom w:val="0"/>
              <w:divBdr>
                <w:top w:val="none" w:sz="0" w:space="0" w:color="auto"/>
                <w:left w:val="none" w:sz="0" w:space="0" w:color="auto"/>
                <w:bottom w:val="none" w:sz="0" w:space="0" w:color="auto"/>
                <w:right w:val="none" w:sz="0" w:space="0" w:color="auto"/>
              </w:divBdr>
              <w:divsChild>
                <w:div w:id="1828663326">
                  <w:marLeft w:val="0"/>
                  <w:marRight w:val="0"/>
                  <w:marTop w:val="0"/>
                  <w:marBottom w:val="0"/>
                  <w:divBdr>
                    <w:top w:val="none" w:sz="0" w:space="0" w:color="auto"/>
                    <w:left w:val="none" w:sz="0" w:space="0" w:color="auto"/>
                    <w:bottom w:val="none" w:sz="0" w:space="0" w:color="auto"/>
                    <w:right w:val="none" w:sz="0" w:space="0" w:color="auto"/>
                  </w:divBdr>
                  <w:divsChild>
                    <w:div w:id="1573588373">
                      <w:marLeft w:val="0"/>
                      <w:marRight w:val="0"/>
                      <w:marTop w:val="0"/>
                      <w:marBottom w:val="0"/>
                      <w:divBdr>
                        <w:top w:val="none" w:sz="0" w:space="0" w:color="auto"/>
                        <w:left w:val="none" w:sz="0" w:space="0" w:color="auto"/>
                        <w:bottom w:val="none" w:sz="0" w:space="0" w:color="auto"/>
                        <w:right w:val="none" w:sz="0" w:space="0" w:color="auto"/>
                      </w:divBdr>
                    </w:div>
                    <w:div w:id="590622936">
                      <w:marLeft w:val="0"/>
                      <w:marRight w:val="0"/>
                      <w:marTop w:val="0"/>
                      <w:marBottom w:val="0"/>
                      <w:divBdr>
                        <w:top w:val="none" w:sz="0" w:space="0" w:color="auto"/>
                        <w:left w:val="none" w:sz="0" w:space="0" w:color="auto"/>
                        <w:bottom w:val="none" w:sz="0" w:space="0" w:color="auto"/>
                        <w:right w:val="none" w:sz="0" w:space="0" w:color="auto"/>
                      </w:divBdr>
                    </w:div>
                    <w:div w:id="1777017725">
                      <w:marLeft w:val="0"/>
                      <w:marRight w:val="0"/>
                      <w:marTop w:val="0"/>
                      <w:marBottom w:val="0"/>
                      <w:divBdr>
                        <w:top w:val="none" w:sz="0" w:space="0" w:color="auto"/>
                        <w:left w:val="none" w:sz="0" w:space="0" w:color="auto"/>
                        <w:bottom w:val="none" w:sz="0" w:space="0" w:color="auto"/>
                        <w:right w:val="none" w:sz="0" w:space="0" w:color="auto"/>
                      </w:divBdr>
                    </w:div>
                    <w:div w:id="352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0722">
          <w:marLeft w:val="0"/>
          <w:marRight w:val="0"/>
          <w:marTop w:val="0"/>
          <w:marBottom w:val="0"/>
          <w:divBdr>
            <w:top w:val="none" w:sz="0" w:space="0" w:color="auto"/>
            <w:left w:val="none" w:sz="0" w:space="0" w:color="auto"/>
            <w:bottom w:val="none" w:sz="0" w:space="0" w:color="auto"/>
            <w:right w:val="none" w:sz="0" w:space="0" w:color="auto"/>
          </w:divBdr>
          <w:divsChild>
            <w:div w:id="1098407439">
              <w:marLeft w:val="0"/>
              <w:marRight w:val="0"/>
              <w:marTop w:val="0"/>
              <w:marBottom w:val="0"/>
              <w:divBdr>
                <w:top w:val="none" w:sz="0" w:space="0" w:color="auto"/>
                <w:left w:val="none" w:sz="0" w:space="0" w:color="auto"/>
                <w:bottom w:val="none" w:sz="0" w:space="0" w:color="auto"/>
                <w:right w:val="none" w:sz="0" w:space="0" w:color="auto"/>
              </w:divBdr>
              <w:divsChild>
                <w:div w:id="1739596140">
                  <w:marLeft w:val="0"/>
                  <w:marRight w:val="0"/>
                  <w:marTop w:val="0"/>
                  <w:marBottom w:val="0"/>
                  <w:divBdr>
                    <w:top w:val="none" w:sz="0" w:space="0" w:color="auto"/>
                    <w:left w:val="none" w:sz="0" w:space="0" w:color="auto"/>
                    <w:bottom w:val="none" w:sz="0" w:space="0" w:color="auto"/>
                    <w:right w:val="none" w:sz="0" w:space="0" w:color="auto"/>
                  </w:divBdr>
                  <w:divsChild>
                    <w:div w:id="135757765">
                      <w:marLeft w:val="0"/>
                      <w:marRight w:val="0"/>
                      <w:marTop w:val="0"/>
                      <w:marBottom w:val="0"/>
                      <w:divBdr>
                        <w:top w:val="none" w:sz="0" w:space="0" w:color="auto"/>
                        <w:left w:val="none" w:sz="0" w:space="0" w:color="auto"/>
                        <w:bottom w:val="none" w:sz="0" w:space="0" w:color="auto"/>
                        <w:right w:val="none" w:sz="0" w:space="0" w:color="auto"/>
                      </w:divBdr>
                      <w:divsChild>
                        <w:div w:id="367605897">
                          <w:marLeft w:val="0"/>
                          <w:marRight w:val="0"/>
                          <w:marTop w:val="0"/>
                          <w:marBottom w:val="0"/>
                          <w:divBdr>
                            <w:top w:val="none" w:sz="0" w:space="0" w:color="auto"/>
                            <w:left w:val="none" w:sz="0" w:space="0" w:color="auto"/>
                            <w:bottom w:val="none" w:sz="0" w:space="0" w:color="auto"/>
                            <w:right w:val="none" w:sz="0" w:space="0" w:color="auto"/>
                          </w:divBdr>
                          <w:divsChild>
                            <w:div w:id="37318029">
                              <w:marLeft w:val="0"/>
                              <w:marRight w:val="0"/>
                              <w:marTop w:val="0"/>
                              <w:marBottom w:val="0"/>
                              <w:divBdr>
                                <w:top w:val="none" w:sz="0" w:space="0" w:color="auto"/>
                                <w:left w:val="none" w:sz="0" w:space="0" w:color="auto"/>
                                <w:bottom w:val="none" w:sz="0" w:space="0" w:color="auto"/>
                                <w:right w:val="none" w:sz="0" w:space="0" w:color="auto"/>
                              </w:divBdr>
                              <w:divsChild>
                                <w:div w:id="1479565168">
                                  <w:marLeft w:val="0"/>
                                  <w:marRight w:val="0"/>
                                  <w:marTop w:val="0"/>
                                  <w:marBottom w:val="0"/>
                                  <w:divBdr>
                                    <w:top w:val="none" w:sz="0" w:space="0" w:color="auto"/>
                                    <w:left w:val="none" w:sz="0" w:space="0" w:color="auto"/>
                                    <w:bottom w:val="none" w:sz="0" w:space="0" w:color="auto"/>
                                    <w:right w:val="none" w:sz="0" w:space="0" w:color="auto"/>
                                  </w:divBdr>
                                </w:div>
                              </w:divsChild>
                            </w:div>
                            <w:div w:id="423459495">
                              <w:marLeft w:val="0"/>
                              <w:marRight w:val="0"/>
                              <w:marTop w:val="0"/>
                              <w:marBottom w:val="0"/>
                              <w:divBdr>
                                <w:top w:val="none" w:sz="0" w:space="0" w:color="auto"/>
                                <w:left w:val="none" w:sz="0" w:space="0" w:color="auto"/>
                                <w:bottom w:val="none" w:sz="0" w:space="0" w:color="auto"/>
                                <w:right w:val="none" w:sz="0" w:space="0" w:color="auto"/>
                              </w:divBdr>
                              <w:divsChild>
                                <w:div w:id="1841966838">
                                  <w:marLeft w:val="0"/>
                                  <w:marRight w:val="0"/>
                                  <w:marTop w:val="0"/>
                                  <w:marBottom w:val="0"/>
                                  <w:divBdr>
                                    <w:top w:val="none" w:sz="0" w:space="0" w:color="auto"/>
                                    <w:left w:val="none" w:sz="0" w:space="0" w:color="auto"/>
                                    <w:bottom w:val="none" w:sz="0" w:space="0" w:color="auto"/>
                                    <w:right w:val="none" w:sz="0" w:space="0" w:color="auto"/>
                                  </w:divBdr>
                                </w:div>
                              </w:divsChild>
                            </w:div>
                            <w:div w:id="448816322">
                              <w:marLeft w:val="0"/>
                              <w:marRight w:val="0"/>
                              <w:marTop w:val="0"/>
                              <w:marBottom w:val="0"/>
                              <w:divBdr>
                                <w:top w:val="none" w:sz="0" w:space="0" w:color="auto"/>
                                <w:left w:val="none" w:sz="0" w:space="0" w:color="auto"/>
                                <w:bottom w:val="none" w:sz="0" w:space="0" w:color="auto"/>
                                <w:right w:val="none" w:sz="0" w:space="0" w:color="auto"/>
                              </w:divBdr>
                              <w:divsChild>
                                <w:div w:id="102842470">
                                  <w:marLeft w:val="0"/>
                                  <w:marRight w:val="0"/>
                                  <w:marTop w:val="0"/>
                                  <w:marBottom w:val="0"/>
                                  <w:divBdr>
                                    <w:top w:val="none" w:sz="0" w:space="0" w:color="auto"/>
                                    <w:left w:val="none" w:sz="0" w:space="0" w:color="auto"/>
                                    <w:bottom w:val="none" w:sz="0" w:space="0" w:color="auto"/>
                                    <w:right w:val="none" w:sz="0" w:space="0" w:color="auto"/>
                                  </w:divBdr>
                                </w:div>
                              </w:divsChild>
                            </w:div>
                            <w:div w:id="1926376518">
                              <w:marLeft w:val="0"/>
                              <w:marRight w:val="0"/>
                              <w:marTop w:val="0"/>
                              <w:marBottom w:val="0"/>
                              <w:divBdr>
                                <w:top w:val="none" w:sz="0" w:space="0" w:color="auto"/>
                                <w:left w:val="none" w:sz="0" w:space="0" w:color="auto"/>
                                <w:bottom w:val="none" w:sz="0" w:space="0" w:color="auto"/>
                                <w:right w:val="none" w:sz="0" w:space="0" w:color="auto"/>
                              </w:divBdr>
                              <w:divsChild>
                                <w:div w:id="4688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1295</Words>
  <Characters>7124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dc:creator>
  <cp:keywords/>
  <dc:description/>
  <cp:lastModifiedBy>Lise</cp:lastModifiedBy>
  <cp:revision>3</cp:revision>
  <dcterms:created xsi:type="dcterms:W3CDTF">2021-02-07T17:48:00Z</dcterms:created>
  <dcterms:modified xsi:type="dcterms:W3CDTF">2021-02-07T17:48:00Z</dcterms:modified>
</cp:coreProperties>
</file>